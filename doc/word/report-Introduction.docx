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E2D" w:rsidRDefault="00851E2D" w:rsidP="00BB45CE">
      <w:pPr>
        <w:jc w:val="center"/>
      </w:pPr>
    </w:p>
    <w:p w:rsidR="00BB45CE" w:rsidRDefault="00BB45CE" w:rsidP="00BB45CE">
      <w:pPr>
        <w:jc w:val="center"/>
      </w:pPr>
    </w:p>
    <w:p w:rsidR="00BB45CE" w:rsidRDefault="00B546C7" w:rsidP="00BB45CE">
      <w:pPr>
        <w:jc w:val="center"/>
      </w:pPr>
      <w:r>
        <w:rPr>
          <w:noProof/>
          <w:lang w:eastAsia="en-GB"/>
        </w:rPr>
        <w:drawing>
          <wp:inline distT="0" distB="0" distL="0" distR="0">
            <wp:extent cx="1971675" cy="495300"/>
            <wp:effectExtent l="19050" t="0" r="9525"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88"/>
      </w:tblGrid>
      <w:tr w:rsidR="00BB45CE" w:rsidRPr="006714D2">
        <w:trPr>
          <w:jc w:val="center"/>
        </w:trPr>
        <w:tc>
          <w:tcPr>
            <w:tcW w:w="0" w:type="auto"/>
          </w:tcPr>
          <w:p w:rsidR="00BB45CE" w:rsidRPr="005C26B3" w:rsidRDefault="00BB45CE" w:rsidP="00BB45CE">
            <w:pPr>
              <w:jc w:val="center"/>
              <w:rPr>
                <w:sz w:val="48"/>
              </w:rPr>
            </w:pPr>
            <w:r w:rsidRPr="005C26B3">
              <w:rPr>
                <w:sz w:val="48"/>
              </w:rPr>
              <w:t>Insert Title Here</w:t>
            </w:r>
          </w:p>
          <w:p w:rsidR="00BB45CE" w:rsidRPr="005C26B3" w:rsidRDefault="00BB45CE" w:rsidP="00BB45CE">
            <w:pPr>
              <w:jc w:val="center"/>
              <w:rPr>
                <w:sz w:val="48"/>
              </w:rPr>
            </w:pPr>
            <w:r w:rsidRPr="005C26B3">
              <w:rPr>
                <w:sz w:val="48"/>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BB45CE" w:rsidP="00BB45CE">
      <w:pPr>
        <w:jc w:val="center"/>
        <w:rPr>
          <w:sz w:val="36"/>
        </w:rPr>
      </w:pPr>
      <w:r w:rsidRPr="006714D2">
        <w:rPr>
          <w:sz w:val="36"/>
        </w:rPr>
        <w:t>Name 1 &amp; Name 2</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BB45CE" w:rsidP="00BB45CE">
      <w:pPr>
        <w:jc w:val="center"/>
        <w:rPr>
          <w:sz w:val="32"/>
        </w:rPr>
      </w:pPr>
      <w:r>
        <w:rPr>
          <w:sz w:val="32"/>
        </w:rPr>
        <w:t>Date</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BB45CE" w:rsidP="00BB45CE">
            <w:pPr>
              <w:jc w:val="center"/>
              <w:rPr>
                <w:rFonts w:ascii="Arial" w:hAnsi="Arial"/>
              </w:rPr>
            </w:pPr>
            <w:r w:rsidRPr="005C26B3">
              <w:rPr>
                <w:rFonts w:ascii="Arial" w:hAnsi="Arial"/>
              </w:rPr>
              <w:t>Name 1</w:t>
            </w:r>
          </w:p>
        </w:tc>
        <w:tc>
          <w:tcPr>
            <w:tcW w:w="4428" w:type="dxa"/>
          </w:tcPr>
          <w:p w:rsidR="00BB45CE" w:rsidRPr="005C26B3" w:rsidRDefault="00BB45CE" w:rsidP="00BB45CE">
            <w:pPr>
              <w:jc w:val="center"/>
              <w:rPr>
                <w:rFonts w:ascii="Arial" w:hAnsi="Arial"/>
              </w:rPr>
            </w:pPr>
            <w:r w:rsidRPr="005C26B3">
              <w:rPr>
                <w:rFonts w:ascii="Arial" w:hAnsi="Arial"/>
              </w:rPr>
              <w:t>Name 2</w:t>
            </w:r>
          </w:p>
        </w:tc>
      </w:tr>
    </w:tbl>
    <w:p w:rsidR="00BB45CE" w:rsidRPr="006714D2" w:rsidRDefault="00BB45CE" w:rsidP="00BB45CE"/>
    <w:p w:rsidR="00BB45CE" w:rsidRPr="006714D2" w:rsidRDefault="00BB45CE" w:rsidP="00BB45CE">
      <w:pPr>
        <w:jc w:val="center"/>
        <w:rPr>
          <w:sz w:val="32"/>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pStyle w:val="Heading1"/>
      </w:pPr>
      <w:r w:rsidRPr="006714D2">
        <w:br w:type="page"/>
      </w:r>
      <w:r w:rsidRPr="006714D2">
        <w:lastRenderedPageBreak/>
        <w:t>Table of content</w:t>
      </w:r>
    </w:p>
    <w:p w:rsidR="00BB45CE" w:rsidRPr="006714D2" w:rsidRDefault="00BB45CE" w:rsidP="00BB45CE"/>
    <w:p w:rsidR="00BB45CE" w:rsidRDefault="00BB45CE" w:rsidP="00BB45CE">
      <w:pPr>
        <w:pStyle w:val="Heading1"/>
        <w:spacing w:before="0" w:after="0"/>
      </w:pPr>
      <w:r w:rsidRPr="006714D2">
        <w:br w:type="page"/>
      </w:r>
      <w:r>
        <w:lastRenderedPageBreak/>
        <w:t>Abstract</w:t>
      </w:r>
    </w:p>
    <w:p w:rsidR="00BB45CE" w:rsidRPr="000B746E" w:rsidRDefault="00BB45CE" w:rsidP="00BB45CE">
      <w:pPr>
        <w:pStyle w:val="Heading1"/>
        <w:rPr>
          <w:sz w:val="24"/>
        </w:rPr>
      </w:pPr>
    </w:p>
    <w:p w:rsidR="00BB45CE" w:rsidRDefault="00BB45CE" w:rsidP="00BB45CE">
      <w:pPr>
        <w:pStyle w:val="Heading1"/>
        <w:spacing w:before="0"/>
      </w:pPr>
      <w:r w:rsidRPr="006714D2">
        <w:t>Individual contributions</w:t>
      </w:r>
    </w:p>
    <w:p w:rsidR="00BB45CE" w:rsidRPr="000B746E" w:rsidRDefault="00BB45CE" w:rsidP="00BB45CE"/>
    <w:p w:rsidR="00BB45CE" w:rsidRPr="006714D2" w:rsidRDefault="00BB45CE" w:rsidP="00BB45CE">
      <w:pPr>
        <w:pStyle w:val="Heading1"/>
      </w:pPr>
      <w:r w:rsidRPr="006714D2">
        <w:t>Introduction and Motivations</w:t>
      </w:r>
    </w:p>
    <w:p w:rsidR="00E50ED1" w:rsidRDefault="00E5658C" w:rsidP="00E5658C">
      <w:r w:rsidRPr="00101B66">
        <w:t xml:space="preserve">Obesity is a major health concern in the </w:t>
      </w:r>
      <w:r>
        <w:t>world and especially in the US. In the US, it is estimated that obesity</w:t>
      </w:r>
      <w:r w:rsidRPr="00101B66">
        <w:t xml:space="preserve"> </w:t>
      </w:r>
      <w:r>
        <w:t xml:space="preserve">causes </w:t>
      </w:r>
      <w:r w:rsidRPr="00101B66">
        <w:t xml:space="preserve">annual mortality of around 300'000 deaths per year </w:t>
      </w:r>
      <w:r w:rsidR="00C3534F">
        <w:fldChar w:fldCharType="begin" w:fldLock="1"/>
      </w:r>
      <w:r w:rsidR="002A1777">
        <w:instrText>ADDIN CSL_CITATION { "citationItems" : [ { "id" : "ITEM-1", "itemData" : { "author" : [ { "dropping-particle" : "", "family" : "Flegal", "given" : "Katherine M", "non-dropping-particle" : "", "parse-names" : false, "suffix" : "" }, { "dropping-particle" : "", "family" : "Williamson", "given" : "David F", "non-dropping-particle" : "", "parse-names" : false, "suffix" : "" }, { "dropping-particle" : "", "family" : "Pamuk", "given" : "Elsie R", "non-dropping-particle" : "", "parse-names" : false, "suffix" : "" }, { "dropping-particle" : "", "family" : "Rosenberg", "given" : "Harry M", "non-dropping-particle" : "", "parse-names" : false, "suffix" : "" } ], "container-title" : "American Journal of Public Health", "id" : "ITEM-1", "issue" : "9", "issued" : { "date-parts" : [ [ "2004" ] ] }, "page" : "1486", "publisher" : "American Public Health Association", "title" : "Estimating deaths attributable to obesity in the United States", "type" : "article-journal", "volume" : "94" }, "uris" : [ "http://www.mendeley.com/documents/?uuid=db0f7c19-9775-4bf1-9be2-2a9577f43fd6" ] } ], "mendeley" : { "previouslyFormattedCitation" : "(Flegal, Williamson, Pamuk, &amp; Rosenberg, 2004)" }, "properties" : { "noteIndex" : 0 }, "schema" : "https://github.com/citation-style-language/schema/raw/master/csl-citation.json" }</w:instrText>
      </w:r>
      <w:r w:rsidR="00C3534F">
        <w:fldChar w:fldCharType="separate"/>
      </w:r>
      <w:r w:rsidR="00BE0D7A" w:rsidRPr="00BE0D7A">
        <w:rPr>
          <w:noProof/>
        </w:rPr>
        <w:t>(Flegal, Williamson, Pamuk, &amp; Rosenberg, 2004)</w:t>
      </w:r>
      <w:r w:rsidR="00C3534F">
        <w:fldChar w:fldCharType="end"/>
      </w:r>
      <w:r>
        <w:t xml:space="preserve"> despite the difficulty to precisely evaluate death directly linked to obesity</w:t>
      </w:r>
      <w:r w:rsidRPr="00101B66">
        <w:t xml:space="preserve">. </w:t>
      </w:r>
      <w:r>
        <w:t xml:space="preserve">A Body Mass Index higher than 30 corresponds to obesity according to </w:t>
      </w:r>
      <w:r w:rsidRPr="00101B66">
        <w:t>World Health Organization</w:t>
      </w:r>
      <w:r>
        <w:t xml:space="preserve"> standards. WHO implemented in 2004 the WHO Global Strategy on Diet, Physical Activity and Health </w:t>
      </w:r>
      <w:r w:rsidRPr="003159B5">
        <w:rPr>
          <w:color w:val="FF0000"/>
        </w:rPr>
        <w:t>[2]</w:t>
      </w:r>
      <w:r w:rsidRPr="00101B66">
        <w:t xml:space="preserve">. </w:t>
      </w:r>
      <w:r>
        <w:t>While WHO recognizes the importance of "supportive environments and communities" to fight obesity, most proposed solutions rather focus on an individual basis such as limiting the quantity of fat absorbed, increasing the consumption of fruits and vegetables or practising physical activity. Few emphasis is put on the potential</w:t>
      </w:r>
      <w:r w:rsidRPr="00101B66">
        <w:t xml:space="preserve"> obesity spreads through social networks.</w:t>
      </w:r>
      <w:r w:rsidR="001C0C19">
        <w:t xml:space="preserve"> Hill et al. </w:t>
      </w:r>
      <w:r w:rsidR="00C3534F">
        <w:fldChar w:fldCharType="begin" w:fldLock="1"/>
      </w:r>
      <w:r w:rsidR="002A1777">
        <w:instrText>ADDIN CSL_CITATION { "citationItems" : [ { "id" : "ITEM-1", "itemData" : { "ISSN" : "1553-7358", "author" : [ { "dropping-particle" : "", "family" : "Hill", "given" : "Alison L", "non-dropping-particle" : "", "parse-names" : false, "suffix" : "" }, { "dropping-particle" : "", "family" : "Rand", "given" : "David G", "non-dropping-particle" : "", "parse-names" : false, "suffix" : "" }, { "dropping-particle" : "", "family" : "Nowak", "given" : "Martin A", "non-dropping-particle" : "", "parse-names" : false, "suffix" : "" }, { "dropping-particle" : "", "family" : "Christakis", "given" : "Nicholas A", "non-dropping-particle" : "", "parse-names" : false, "suffix" : "" } ], "container-title" : "PLoS computational biology", "id" : "ITEM-1", "issue" : "11", "issued" : { "date-parts" : [ [ "2010" ] ] }, "page" : "e1000968", "publisher" : "Public Library of Science", "title" : "Infectious disease modeling of social contagion in networks", "type" : "article-journal", "volume" : "6" }, "uris" : [ "http://www.mendeley.com/documents/?uuid=43914269-1fef-45e5-a01a-41c6787ebabf" ] } ], "mendeley" : { "previouslyFormattedCitation" : "(Hill, Rand, Nowak, &amp; Christakis, 2010)" }, "properties" : { "noteIndex" : 0 }, "schema" : "https://github.com/citation-style-language/schema/raw/master/csl-citation.json" }</w:instrText>
      </w:r>
      <w:r w:rsidR="00C3534F">
        <w:fldChar w:fldCharType="separate"/>
      </w:r>
      <w:r w:rsidR="001C0C19" w:rsidRPr="001C0C19">
        <w:rPr>
          <w:noProof/>
        </w:rPr>
        <w:t>(Hill, Rand, Nowak, &amp; Christakis, 2010)</w:t>
      </w:r>
      <w:r w:rsidR="00C3534F">
        <w:fldChar w:fldCharType="end"/>
      </w:r>
      <w:r w:rsidR="001C0C19">
        <w:t xml:space="preserve"> </w:t>
      </w:r>
      <w:r>
        <w:t xml:space="preserve">have studied the social contagion of obesity which differs from traditional epidemiological disease. Hill et al. have introduced a new model (SISa) derived from the classic SIS disease model in which they allow for automatic non-social infection. </w:t>
      </w:r>
      <w:r>
        <w:rPr>
          <w:lang w:eastAsia="en-GB"/>
        </w:rPr>
        <w:t>Smith and</w:t>
      </w:r>
      <w:r w:rsidRPr="001C06CD">
        <w:rPr>
          <w:lang w:eastAsia="en-GB"/>
        </w:rPr>
        <w:t xml:space="preserve"> Christakis</w:t>
      </w:r>
      <w:r w:rsidR="001C0C19">
        <w:rPr>
          <w:lang w:eastAsia="en-GB"/>
        </w:rPr>
        <w:t xml:space="preserve"> </w:t>
      </w:r>
      <w:r w:rsidR="00C3534F">
        <w:rPr>
          <w:lang w:eastAsia="en-GB"/>
        </w:rPr>
        <w:fldChar w:fldCharType="begin" w:fldLock="1"/>
      </w:r>
      <w:r w:rsidR="002A1777">
        <w:rPr>
          <w:lang w:eastAsia="en-GB"/>
        </w:rPr>
        <w:instrText>ADDIN CSL_CITATION { "citationItems" : [ { "id" : "ITEM-1", "itemData" : { "ISSN" : "0360-0572", "author" : [ { "dropping-particle" : "", "family" : "Smith", "given" : "Kirsten P", "non-dropping-particle" : "", "parse-names" : false, "suffix" : "" }, { "dropping-particle" : "", "family" : "Christakis", "given" : "Nicholas A", "non-dropping-particle" : "", "parse-names" : false, "suffix" : "" } ], "container-title" : "Annu. Rev. Sociol", "id" : "ITEM-1", "issued" : { "date-parts" : [ [ "2008" ] ] }, "page" : "405-429", "publisher" : "Annual Reviews", "title" : "Social networks and health", "type" : "article-journal", "volume" : "34" }, "uris" : [ "http://www.mendeley.com/documents/?uuid=b2066962-35d8-4cc2-8111-9fe6ae10a16d" ] } ], "mendeley" : { "previouslyFormattedCitation" : "(Smith &amp; Christakis, 2008)" }, "properties" : { "noteIndex" : 0 }, "schema" : "https://github.com/citation-style-language/schema/raw/master/csl-citation.json" }</w:instrText>
      </w:r>
      <w:r w:rsidR="00C3534F">
        <w:rPr>
          <w:lang w:eastAsia="en-GB"/>
        </w:rPr>
        <w:fldChar w:fldCharType="separate"/>
      </w:r>
      <w:r w:rsidR="001C0C19" w:rsidRPr="001C0C19">
        <w:rPr>
          <w:noProof/>
          <w:lang w:eastAsia="en-GB"/>
        </w:rPr>
        <w:t>(Smith &amp; Christakis, 2008)</w:t>
      </w:r>
      <w:r w:rsidR="00C3534F">
        <w:rPr>
          <w:lang w:eastAsia="en-GB"/>
        </w:rPr>
        <w:fldChar w:fldCharType="end"/>
      </w:r>
      <w:r>
        <w:rPr>
          <w:lang w:eastAsia="en-GB"/>
        </w:rPr>
        <w:t xml:space="preserve"> among others</w:t>
      </w:r>
      <w:r>
        <w:t xml:space="preserve">  have revealed the importance of the social environment associated with the physical environment as a factor of good health hinting at public health interventions which should elaborated in harmony with the social network. Before Hill et al., epidemiological were applied to study social contagion and may fail to capture automatic infection. Hill et al. extend economic diffusion models by includi</w:t>
      </w:r>
      <w:r w:rsidR="00E50ED1">
        <w:t>ng the possibility of recovery.</w:t>
      </w:r>
      <w:r w:rsidR="00885A11" w:rsidRPr="00885A11">
        <w:t xml:space="preserve"> </w:t>
      </w:r>
      <w:r w:rsidR="00885A11">
        <w:t xml:space="preserve">To fight obesity, </w:t>
      </w:r>
      <w:r w:rsidR="00885A11" w:rsidRPr="00101B66">
        <w:t xml:space="preserve">adequate public health policies </w:t>
      </w:r>
      <w:r w:rsidR="00885A11">
        <w:t xml:space="preserve">must be designed to </w:t>
      </w:r>
      <w:r w:rsidR="00885A11" w:rsidRPr="00101B66">
        <w:t>decide if obesity has to be tackled as a clinical issue (i.e. on an individual basis) or as a public health intervention which could better exploit the network phenomena to spread positive behaviour to fight obesity.</w:t>
      </w:r>
    </w:p>
    <w:p w:rsidR="00E50ED1" w:rsidRDefault="00E50ED1" w:rsidP="00E5658C"/>
    <w:p w:rsidR="00E50ED1" w:rsidRDefault="00E50ED1" w:rsidP="00E5658C">
      <w:r>
        <w:t xml:space="preserve">Throughout this paper, we want to examine </w:t>
      </w:r>
      <w:r w:rsidR="00F15CC6">
        <w:t xml:space="preserve">if </w:t>
      </w:r>
      <w:r>
        <w:t xml:space="preserve">social infection </w:t>
      </w:r>
      <w:r w:rsidR="00F15CC6">
        <w:t xml:space="preserve">plays role </w:t>
      </w:r>
      <w:r>
        <w:t xml:space="preserve">in obesity spread </w:t>
      </w:r>
      <w:r w:rsidR="00F15CC6">
        <w:t>and if this role is prominent.</w:t>
      </w:r>
    </w:p>
    <w:p w:rsidR="00E50ED1" w:rsidRDefault="00E50ED1" w:rsidP="00E5658C"/>
    <w:p w:rsidR="00E5658C" w:rsidRDefault="00E5658C" w:rsidP="00E5658C">
      <w:r>
        <w:t>We will apply the SISa model to a new dataset collected by</w:t>
      </w:r>
      <w:r w:rsidRPr="009C27A5">
        <w:t xml:space="preserve"> </w:t>
      </w:r>
      <w:r w:rsidRPr="000B7494">
        <w:t>Aharony</w:t>
      </w:r>
      <w:r>
        <w:t xml:space="preserve"> et al. </w:t>
      </w:r>
      <w:r w:rsidR="00C3534F">
        <w:fldChar w:fldCharType="begin" w:fldLock="1"/>
      </w:r>
      <w:r w:rsidR="002A1777">
        <w:instrText>ADDIN CSL_CITATION { "citationItems" : [ { "id" : "ITEM-1", "itemData" : { "ISSN" : "1574-1192", "author" : [ { "dropping-particle" : "", "family" : "Aharony", "given" : "Nadav", "non-dropping-particle" : "", "parse-names" : false, "suffix" : "" }, { "dropping-particle" : "", "family" : "Pan", "given" : "Wei", "non-dropping-particle" : "", "parse-names" : false, "suffix" : "" }, { "dropping-particle" : "", "family" : "Ip", "given" : "Cory", "non-dropping-particle" : "", "parse-names" : false, "suffix" : "" }, { "dropping-particle" : "", "family" : "Khayal", "given" : "Inas", "non-dropping-particle" : "", "parse-names" : false, "suffix" : "" }, { "dropping-particle" : "", "family" : "Pentland", "given" : "Alex", "non-dropping-particle" : "", "parse-names" : false, "suffix" : "" } ], "container-title" : "Pervasive and Mobile Computing", "id" : "ITEM-1", "issue" : "6", "issued" : { "date-parts" : [ [ "2011" ] ] }, "page" : "643-659", "publisher" : "Elsevier", "title" : "Social fMRI: Investigating and shaping social mechanisms in the real world", "type" : "article-journal", "volume" : "7" }, "uris" : [ "http://www.mendeley.com/documents/?uuid=7389807f-52ca-465c-b945-09c1d75549b8" ] } ], "mendeley" : { "previouslyFormattedCitation" : "(Aharony, Pan, Ip, Khayal, &amp; Pentland, 2011)" }, "properties" : { "noteIndex" : 0 }, "schema" : "https://github.com/citation-style-language/schema/raw/master/csl-citation.json" }</w:instrText>
      </w:r>
      <w:r w:rsidR="00C3534F">
        <w:fldChar w:fldCharType="separate"/>
      </w:r>
      <w:r w:rsidR="00A362D2" w:rsidRPr="00A362D2">
        <w:rPr>
          <w:noProof/>
        </w:rPr>
        <w:t>(Aharony, Pan, Ip, Khayal, &amp; Pentland, 2011)</w:t>
      </w:r>
      <w:r w:rsidR="00C3534F">
        <w:fldChar w:fldCharType="end"/>
      </w:r>
      <w:r>
        <w:t xml:space="preserve"> which contains </w:t>
      </w:r>
      <w:r w:rsidRPr="00D969C6">
        <w:t>one of the largest mobile data experiments done in academia</w:t>
      </w:r>
      <w:r>
        <w:t xml:space="preserve"> to test the validity of the model and estimate the model parameters. We follow Hill et al. to determine how contacts with non obese and obese people influence the transition to another state.</w:t>
      </w:r>
    </w:p>
    <w:p w:rsidR="00E5658C" w:rsidRDefault="00E5658C" w:rsidP="00E5658C"/>
    <w:p w:rsidR="00E5658C" w:rsidRDefault="00E5658C" w:rsidP="00E5658C">
      <w:r>
        <w:t xml:space="preserve">We evaluate different social intervention schemes proposed by </w:t>
      </w:r>
      <w:r w:rsidRPr="00FB3046">
        <w:t xml:space="preserve">Aharony </w:t>
      </w:r>
      <w:r>
        <w:t>et al. We use a subset of the "Friends and Family" dataset where</w:t>
      </w:r>
      <w:r w:rsidRPr="002A1381">
        <w:t xml:space="preserve"> </w:t>
      </w:r>
      <w:r w:rsidRPr="000B7494">
        <w:t>Aharony</w:t>
      </w:r>
      <w:r>
        <w:t xml:space="preserve"> et al. have deployed a sensing system over 15 months to follow 130 adult members and collected their physical activity, their weight and their friendship status. They implemented three intervention schemes: (i) Control:</w:t>
      </w:r>
      <w:r w:rsidRPr="00A34291">
        <w:t xml:space="preserve"> </w:t>
      </w:r>
      <w:r>
        <w:t>people are rewarded according to their own physical activity (ii</w:t>
      </w:r>
      <w:r w:rsidRPr="00A34291">
        <w:t xml:space="preserve">) </w:t>
      </w:r>
      <w:r>
        <w:t xml:space="preserve">Peer-review: </w:t>
      </w:r>
      <w:r>
        <w:lastRenderedPageBreak/>
        <w:t>people are rewarded according to their own physical activity and can see the physical activity of two "buddies" reciprocally, and (iii</w:t>
      </w:r>
      <w:r w:rsidRPr="00A34291">
        <w:t xml:space="preserve">) </w:t>
      </w:r>
      <w:r w:rsidRPr="000A63FF">
        <w:t>Peer-Reward</w:t>
      </w:r>
      <w:r>
        <w:t xml:space="preserve">: people monitor both their buddies and personal physical activity but are rewarded solely according to the cumulative physical activity of their "buddies". Contrary to most </w:t>
      </w:r>
      <w:r w:rsidRPr="00BD19C9">
        <w:t>fitness-related studies</w:t>
      </w:r>
      <w:r>
        <w:t xml:space="preserve"> which recruit people who want to increase their physical activity, this study was designed as a non competitive game where a non active person can earn the same reward as an active person.</w:t>
      </w:r>
    </w:p>
    <w:p w:rsidR="00E5658C" w:rsidRDefault="00E5658C" w:rsidP="00E5658C"/>
    <w:tbl>
      <w:tblPr>
        <w:tblW w:w="0" w:type="auto"/>
        <w:jc w:val="center"/>
        <w:tblLook w:val="04A0"/>
      </w:tblPr>
      <w:tblGrid>
        <w:gridCol w:w="2794"/>
        <w:gridCol w:w="2794"/>
      </w:tblGrid>
      <w:tr w:rsidR="00E5658C" w:rsidTr="00E5658C">
        <w:trPr>
          <w:trHeight w:val="280"/>
          <w:jc w:val="center"/>
        </w:trPr>
        <w:tc>
          <w:tcPr>
            <w:tcW w:w="5588" w:type="dxa"/>
            <w:gridSpan w:val="2"/>
            <w:tcBorders>
              <w:bottom w:val="single" w:sz="4" w:space="0" w:color="auto"/>
            </w:tcBorders>
          </w:tcPr>
          <w:p w:rsidR="00E5658C" w:rsidRPr="00E5658C" w:rsidRDefault="00E5658C" w:rsidP="00851E2D">
            <w:pPr>
              <w:rPr>
                <w:b/>
              </w:rPr>
            </w:pPr>
            <w:r w:rsidRPr="00E5658C">
              <w:rPr>
                <w:b/>
              </w:rPr>
              <w:t>Number of subjects in each condition</w:t>
            </w:r>
          </w:p>
        </w:tc>
      </w:tr>
      <w:tr w:rsidR="00E5658C" w:rsidTr="00E5658C">
        <w:trPr>
          <w:trHeight w:val="263"/>
          <w:jc w:val="center"/>
        </w:trPr>
        <w:tc>
          <w:tcPr>
            <w:tcW w:w="2794" w:type="dxa"/>
            <w:tcBorders>
              <w:top w:val="single" w:sz="4" w:space="0" w:color="auto"/>
              <w:bottom w:val="single" w:sz="4" w:space="0" w:color="auto"/>
            </w:tcBorders>
          </w:tcPr>
          <w:p w:rsidR="00E5658C" w:rsidRDefault="00E5658C" w:rsidP="00851E2D">
            <w:r>
              <w:t>Condition</w:t>
            </w:r>
          </w:p>
        </w:tc>
        <w:tc>
          <w:tcPr>
            <w:tcW w:w="2794" w:type="dxa"/>
            <w:tcBorders>
              <w:top w:val="single" w:sz="4" w:space="0" w:color="auto"/>
              <w:bottom w:val="single" w:sz="4" w:space="0" w:color="auto"/>
            </w:tcBorders>
          </w:tcPr>
          <w:p w:rsidR="00E5658C" w:rsidRDefault="00E5658C" w:rsidP="00851E2D">
            <w:r>
              <w:t>Initial</w:t>
            </w:r>
          </w:p>
        </w:tc>
      </w:tr>
      <w:tr w:rsidR="00E5658C" w:rsidTr="00E5658C">
        <w:trPr>
          <w:trHeight w:val="263"/>
          <w:jc w:val="center"/>
        </w:trPr>
        <w:tc>
          <w:tcPr>
            <w:tcW w:w="2794" w:type="dxa"/>
            <w:tcBorders>
              <w:top w:val="single" w:sz="4" w:space="0" w:color="auto"/>
            </w:tcBorders>
          </w:tcPr>
          <w:p w:rsidR="00E5658C" w:rsidRDefault="00E5658C" w:rsidP="00851E2D">
            <w:r>
              <w:t>Control</w:t>
            </w:r>
          </w:p>
        </w:tc>
        <w:tc>
          <w:tcPr>
            <w:tcW w:w="2794" w:type="dxa"/>
            <w:tcBorders>
              <w:top w:val="single" w:sz="4" w:space="0" w:color="auto"/>
            </w:tcBorders>
          </w:tcPr>
          <w:p w:rsidR="00E5658C" w:rsidRDefault="00E5658C" w:rsidP="00851E2D">
            <w:r>
              <w:t>18</w:t>
            </w:r>
          </w:p>
        </w:tc>
      </w:tr>
      <w:tr w:rsidR="00E5658C" w:rsidTr="00E5658C">
        <w:trPr>
          <w:trHeight w:val="280"/>
          <w:jc w:val="center"/>
        </w:trPr>
        <w:tc>
          <w:tcPr>
            <w:tcW w:w="2794" w:type="dxa"/>
          </w:tcPr>
          <w:p w:rsidR="00E5658C" w:rsidRDefault="00E5658C" w:rsidP="00851E2D">
            <w:r>
              <w:t>Peer-review</w:t>
            </w:r>
          </w:p>
        </w:tc>
        <w:tc>
          <w:tcPr>
            <w:tcW w:w="2794" w:type="dxa"/>
          </w:tcPr>
          <w:p w:rsidR="00E5658C" w:rsidRDefault="00E5658C" w:rsidP="0011311A">
            <w:pPr>
              <w:tabs>
                <w:tab w:val="right" w:pos="2578"/>
              </w:tabs>
            </w:pPr>
            <w:r>
              <w:t>45</w:t>
            </w:r>
            <w:r w:rsidR="0011311A">
              <w:tab/>
            </w:r>
          </w:p>
        </w:tc>
      </w:tr>
      <w:tr w:rsidR="00E5658C" w:rsidTr="00E5658C">
        <w:trPr>
          <w:trHeight w:val="77"/>
          <w:jc w:val="center"/>
        </w:trPr>
        <w:tc>
          <w:tcPr>
            <w:tcW w:w="2794" w:type="dxa"/>
            <w:tcBorders>
              <w:bottom w:val="single" w:sz="4" w:space="0" w:color="auto"/>
            </w:tcBorders>
          </w:tcPr>
          <w:p w:rsidR="00E5658C" w:rsidRDefault="00E5658C" w:rsidP="00851E2D">
            <w:r>
              <w:t>Peer-reward</w:t>
            </w:r>
          </w:p>
        </w:tc>
        <w:tc>
          <w:tcPr>
            <w:tcW w:w="2794" w:type="dxa"/>
            <w:tcBorders>
              <w:bottom w:val="single" w:sz="4" w:space="0" w:color="auto"/>
            </w:tcBorders>
          </w:tcPr>
          <w:p w:rsidR="00E5658C" w:rsidRDefault="00E5658C" w:rsidP="00E5658C">
            <w:pPr>
              <w:keepNext/>
            </w:pPr>
            <w:r>
              <w:t>45</w:t>
            </w:r>
          </w:p>
        </w:tc>
      </w:tr>
    </w:tbl>
    <w:p w:rsidR="00E5658C" w:rsidRPr="00D45419" w:rsidRDefault="00E5658C" w:rsidP="00DD6B30">
      <w:pPr>
        <w:pStyle w:val="Caption"/>
      </w:pPr>
      <w:r w:rsidRPr="00D45419">
        <w:t xml:space="preserve">Table </w:t>
      </w:r>
      <w:r w:rsidR="00C3534F">
        <w:fldChar w:fldCharType="begin"/>
      </w:r>
      <w:r w:rsidR="00871781">
        <w:instrText xml:space="preserve"> SEQ Table \* ARABIC </w:instrText>
      </w:r>
      <w:r w:rsidR="00C3534F">
        <w:fldChar w:fldCharType="separate"/>
      </w:r>
      <w:r w:rsidR="009B3FC3">
        <w:rPr>
          <w:noProof/>
        </w:rPr>
        <w:t>1</w:t>
      </w:r>
      <w:r w:rsidR="00C3534F">
        <w:fldChar w:fldCharType="end"/>
      </w:r>
      <w:r w:rsidR="00DB74F8">
        <w:t>:</w:t>
      </w:r>
      <w:r w:rsidRPr="00D45419">
        <w:t xml:space="preserve"> Number of subjects in each intervention scheme</w:t>
      </w:r>
    </w:p>
    <w:p w:rsidR="00E5658C" w:rsidRDefault="00E5658C" w:rsidP="00E5658C">
      <w:r>
        <w:t>We created an adjacency matrix based on the self perceived network friendship where each participant rated every other participant on a scale from 0 (not familiar) to 7 (very close) at different step in time.</w:t>
      </w:r>
    </w:p>
    <w:p w:rsidR="00E5658C" w:rsidRPr="00461CCC" w:rsidRDefault="00E5658C" w:rsidP="00E5658C"/>
    <w:p w:rsidR="00BB45CE" w:rsidRDefault="00C90AC7" w:rsidP="00BB45CE">
      <w:pPr>
        <w:rPr>
          <w:color w:val="FF0000"/>
        </w:rPr>
      </w:pPr>
      <w:r>
        <w:rPr>
          <w:color w:val="FF0000"/>
        </w:rPr>
        <w:t>[</w:t>
      </w:r>
      <w:r w:rsidRPr="00C90AC7">
        <w:rPr>
          <w:color w:val="FF0000"/>
        </w:rPr>
        <w:t>Motivation</w:t>
      </w:r>
      <w:r>
        <w:rPr>
          <w:color w:val="FF0000"/>
        </w:rPr>
        <w:t>]</w:t>
      </w:r>
    </w:p>
    <w:p w:rsidR="004270B9" w:rsidRPr="00C90AC7" w:rsidRDefault="004270B9" w:rsidP="004270B9">
      <w:pPr>
        <w:rPr>
          <w:color w:val="FF0000"/>
        </w:rPr>
      </w:pPr>
      <w:r>
        <w:rPr>
          <w:color w:val="FF0000"/>
        </w:rPr>
        <w:t>[Be clear on the research question]</w:t>
      </w:r>
    </w:p>
    <w:p w:rsidR="004270B9" w:rsidRPr="00C90AC7" w:rsidRDefault="006E48AC" w:rsidP="00BB45CE">
      <w:pPr>
        <w:rPr>
          <w:color w:val="FF0000"/>
        </w:rPr>
      </w:pPr>
      <w:r>
        <w:rPr>
          <w:color w:val="FF0000"/>
        </w:rPr>
        <w:t>[Cite previous report]</w:t>
      </w:r>
    </w:p>
    <w:p w:rsidR="00BB45CE" w:rsidRPr="006714D2" w:rsidRDefault="00BB45CE" w:rsidP="00BB45CE">
      <w:pPr>
        <w:pStyle w:val="Heading1"/>
      </w:pPr>
      <w:r w:rsidRPr="006714D2">
        <w:t>Description of the Model</w:t>
      </w:r>
    </w:p>
    <w:p w:rsidR="007F49B8" w:rsidRDefault="007F49B8" w:rsidP="007F49B8">
      <w:pPr>
        <w:rPr>
          <w:rStyle w:val="Strong"/>
          <w:i/>
        </w:rPr>
      </w:pPr>
    </w:p>
    <w:p w:rsidR="007F49B8" w:rsidRDefault="007F49B8" w:rsidP="007F49B8">
      <w:pPr>
        <w:rPr>
          <w:rStyle w:val="Strong"/>
          <w:i/>
        </w:rPr>
      </w:pPr>
      <w:r w:rsidRPr="007F49B8">
        <w:rPr>
          <w:rStyle w:val="Strong"/>
          <w:i/>
        </w:rPr>
        <w:t>SIS model</w:t>
      </w:r>
    </w:p>
    <w:p w:rsidR="007F49B8" w:rsidRDefault="007F49B8" w:rsidP="007F49B8">
      <w:pPr>
        <w:rPr>
          <w:rStyle w:val="Strong"/>
          <w:i/>
        </w:rPr>
      </w:pPr>
    </w:p>
    <w:p w:rsidR="007F49B8" w:rsidRDefault="007F49B8" w:rsidP="007F49B8">
      <w:pPr>
        <w:rPr>
          <w:lang w:eastAsia="en-GB"/>
        </w:rPr>
      </w:pPr>
      <w:r>
        <w:rPr>
          <w:lang w:eastAsia="en-GB"/>
        </w:rPr>
        <w:t xml:space="preserve">We use an extension of the classic SIS model proposed by Hill et al. </w:t>
      </w:r>
      <w:r w:rsidR="00964163">
        <w:rPr>
          <w:lang w:eastAsia="en-GB"/>
        </w:rPr>
        <w:t xml:space="preserve">The SIS model is an adaptation of the SIR model developed Kermack and McKendrick </w:t>
      </w:r>
      <w:r w:rsidR="00C3534F">
        <w:rPr>
          <w:lang w:eastAsia="en-GB"/>
        </w:rPr>
        <w:fldChar w:fldCharType="begin" w:fldLock="1"/>
      </w:r>
      <w:r w:rsidR="002A1777">
        <w:rPr>
          <w:lang w:eastAsia="en-GB"/>
        </w:rPr>
        <w:instrText>ADDIN CSL_CITATION { "citationItems" : [ { "id" : "ITEM-1", "itemData" : { "ISSN" : "1364-5021", "author" : [ { "dropping-particle" : "", "family" : "Kermack", "given" : "William O", "non-dropping-particle" : "", "parse-names" : false, "suffix" : "" }, { "dropping-particle" : "", "family" : "McKendrick", "given" : "Anderson G", "non-dropping-particle" : "", "parse-names" : false, "suffix" : "" } ], "container-title" : "Proceedings of the Royal society of London. Series A", "id" : "ITEM-1", "issue" : "834", "issued" : { "date-parts" : [ [ "1932" ] ] }, "page" : "55-83", "publisher" : "The Royal Society", "title" : "Contributions to the mathematical theory of epidemics. II. The problem of endemicity", "type" : "article-journal", "volume" : "138" }, "uris" : [ "http://www.mendeley.com/documents/?uuid=32b1ab45-ccf5-4df2-a4db-5e73534e2ee5" ] } ], "mendeley" : { "previouslyFormattedCitation" : "(Kermack &amp; McKendrick, 1932)" }, "properties" : { "noteIndex" : 0 }, "schema" : "https://github.com/citation-style-language/schema/raw/master/csl-citation.json" }</w:instrText>
      </w:r>
      <w:r w:rsidR="00C3534F">
        <w:rPr>
          <w:lang w:eastAsia="en-GB"/>
        </w:rPr>
        <w:fldChar w:fldCharType="separate"/>
      </w:r>
      <w:r w:rsidR="00964163" w:rsidRPr="00964163">
        <w:rPr>
          <w:noProof/>
          <w:lang w:eastAsia="en-GB"/>
        </w:rPr>
        <w:t>(Kermack &amp; McKendrick, 1932)</w:t>
      </w:r>
      <w:r w:rsidR="00C3534F">
        <w:rPr>
          <w:lang w:eastAsia="en-GB"/>
        </w:rPr>
        <w:fldChar w:fldCharType="end"/>
      </w:r>
      <w:r w:rsidR="00964163">
        <w:rPr>
          <w:lang w:eastAsia="en-GB"/>
        </w:rPr>
        <w:t xml:space="preserve">. In the SIR model the population is divided into three groups: susceptible, infected, recovered. The disease is transmitted when a susceptible person enters in contact with an infected person with a so called transmission rate β. Once infected, a person can recover with </w:t>
      </w:r>
      <w:r w:rsidR="005E172A">
        <w:rPr>
          <w:lang w:eastAsia="en-GB"/>
        </w:rPr>
        <w:t>a</w:t>
      </w:r>
      <w:r w:rsidR="00506217">
        <w:rPr>
          <w:lang w:eastAsia="en-GB"/>
        </w:rPr>
        <w:t xml:space="preserve"> recovery</w:t>
      </w:r>
      <w:r w:rsidR="005E172A">
        <w:rPr>
          <w:lang w:eastAsia="en-GB"/>
        </w:rPr>
        <w:t xml:space="preserve"> rate g and then becomes completely immune to the disease.</w:t>
      </w:r>
      <w:r w:rsidR="00BA45F4">
        <w:rPr>
          <w:lang w:eastAsia="en-GB"/>
        </w:rPr>
        <w:t xml:space="preserve"> The SIS model allows to model a disease or a behaviour that can occur repeatedly meaning that recovering from the disease do not confer immunity.</w:t>
      </w:r>
      <w:r w:rsidR="00506217">
        <w:rPr>
          <w:lang w:eastAsia="en-GB"/>
        </w:rPr>
        <w:t xml:space="preserve"> </w:t>
      </w:r>
    </w:p>
    <w:p w:rsidR="00506217" w:rsidRDefault="00506217" w:rsidP="007F49B8">
      <w:pPr>
        <w:rPr>
          <w:lang w:eastAsia="en-GB"/>
        </w:rPr>
      </w:pPr>
    </w:p>
    <w:p w:rsidR="00506217" w:rsidRDefault="00506217" w:rsidP="007F49B8">
      <w:pPr>
        <w:rPr>
          <w:lang w:eastAsia="en-GB"/>
        </w:rPr>
      </w:pPr>
      <w:r>
        <w:rPr>
          <w:lang w:eastAsia="en-GB"/>
        </w:rPr>
        <w:t xml:space="preserve">In the standard model infection can only be transmitted through the contact with an infected person. The SIS model is presented in equation </w:t>
      </w:r>
      <w:r w:rsidR="00C3534F">
        <w:rPr>
          <w:lang w:eastAsia="en-GB"/>
        </w:rPr>
        <w:fldChar w:fldCharType="begin"/>
      </w:r>
      <w:r w:rsidR="00DC7D11">
        <w:rPr>
          <w:lang w:eastAsia="en-GB"/>
        </w:rPr>
        <w:instrText xml:space="preserve"> REF SIS_model \h </w:instrText>
      </w:r>
      <w:r w:rsidR="00C3534F">
        <w:rPr>
          <w:lang w:eastAsia="en-GB"/>
        </w:rPr>
      </w:r>
      <w:r w:rsidR="00C3534F">
        <w:rPr>
          <w:lang w:eastAsia="en-GB"/>
        </w:rPr>
        <w:fldChar w:fldCharType="separate"/>
      </w:r>
      <w:r w:rsidR="009B3FC3" w:rsidRPr="00013A68">
        <w:rPr>
          <w:noProof/>
        </w:rPr>
        <w:t>(</w:t>
      </w:r>
      <w:r w:rsidR="009B3FC3">
        <w:rPr>
          <w:noProof/>
        </w:rPr>
        <w:t>1</w:t>
      </w:r>
      <w:r w:rsidR="009B3FC3" w:rsidRPr="00013A68">
        <w:rPr>
          <w:noProof/>
        </w:rPr>
        <w:t>)</w:t>
      </w:r>
      <w:r w:rsidR="00C3534F">
        <w:rPr>
          <w:lang w:eastAsia="en-GB"/>
        </w:rPr>
        <w:fldChar w:fldCharType="end"/>
      </w:r>
    </w:p>
    <w:p w:rsidR="00506217" w:rsidRDefault="00506217" w:rsidP="007F49B8">
      <w:pPr>
        <w:rPr>
          <w:bCs/>
        </w:rPr>
      </w:pPr>
    </w:p>
    <w:p w:rsidR="00B546C7" w:rsidRPr="00013A68" w:rsidRDefault="00B546C7" w:rsidP="00B546C7">
      <w:pPr>
        <w:pStyle w:val="Equation"/>
        <w:rPr>
          <w:rFonts w:ascii="Times New Roman" w:cs="Times New Roman"/>
        </w:rPr>
      </w:pPr>
      <w:r w:rsidRPr="00013A68">
        <w:rPr>
          <w:rFonts w:ascii="Times New Roman" w:eastAsiaTheme="minorEastAsia" w:cs="Times New Roman"/>
          <w:iCs/>
        </w:rPr>
        <w:tab/>
      </w:r>
      <m:oMath>
        <w:bookmarkStart w:id="0" w:name="_Ref383174734"/>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m:t>
                </m:r>
              </m:e>
              <m:e>
                <m:r>
                  <w:rPr>
                    <w:rFonts w:cs="Times New Roman"/>
                  </w:rPr>
                  <m:t>dS/dt=</m:t>
                </m:r>
                <m:r>
                  <w:rPr>
                    <w:rFonts w:cs="Times New Roman"/>
                  </w:rPr>
                  <m:t>-</m:t>
                </m:r>
                <m:r>
                  <w:rPr>
                    <w:rFonts w:hAnsi="Cambria Math" w:cs="Times New Roman"/>
                  </w:rPr>
                  <m:t>β</m:t>
                </m:r>
                <m:r>
                  <w:rPr>
                    <w:rFonts w:cs="Times New Roman"/>
                  </w:rPr>
                  <m:t>SI+gI</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1" w:name="revenue_growth_equation"/>
      <w:bookmarkStart w:id="2" w:name="SIS_model"/>
      <w:r w:rsidR="00C3534F" w:rsidRPr="00013A68">
        <w:rPr>
          <w:rFonts w:ascii="Times New Roman" w:cs="Times New Roman"/>
        </w:rPr>
        <w:fldChar w:fldCharType="begin"/>
      </w:r>
      <w:r w:rsidRPr="00013A68">
        <w:rPr>
          <w:rFonts w:ascii="Times New Roman" w:cs="Times New Roman"/>
        </w:rPr>
        <w:instrText xml:space="preserve"> SEQ Equation\#"(#)" \* MERGEFORMAT </w:instrText>
      </w:r>
      <w:r w:rsidR="00C3534F"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1</w:t>
      </w:r>
      <w:r w:rsidR="009B3FC3" w:rsidRPr="00013A68">
        <w:rPr>
          <w:rFonts w:ascii="Times New Roman" w:cs="Times New Roman"/>
          <w:noProof/>
        </w:rPr>
        <w:t>)</w:t>
      </w:r>
      <w:r w:rsidR="00C3534F" w:rsidRPr="00013A68">
        <w:rPr>
          <w:rFonts w:ascii="Times New Roman" w:cs="Times New Roman"/>
        </w:rPr>
        <w:fldChar w:fldCharType="end"/>
      </w:r>
      <w:bookmarkEnd w:id="0"/>
      <w:bookmarkEnd w:id="1"/>
      <w:bookmarkEnd w:id="2"/>
    </w:p>
    <w:p w:rsidR="00911DB6" w:rsidRDefault="00B03E55" w:rsidP="007F49B8">
      <w:pPr>
        <w:rPr>
          <w:bCs/>
        </w:rPr>
      </w:pPr>
      <w:r>
        <w:rPr>
          <w:bCs/>
        </w:rPr>
        <w:t xml:space="preserve">where </w:t>
      </w:r>
      <m:oMath>
        <m:r>
          <w:rPr>
            <w:rFonts w:ascii="Cambria Math" w:hAnsi="Cambria Math"/>
          </w:rPr>
          <m:t>I</m:t>
        </m:r>
      </m:oMath>
      <w:r>
        <w:rPr>
          <w:bCs/>
        </w:rPr>
        <w:t xml:space="preserve"> is the number</w:t>
      </w:r>
      <w:r w:rsidR="0008687C">
        <w:rPr>
          <w:bCs/>
        </w:rPr>
        <w:t xml:space="preserve"> of  infected individuals, and </w:t>
      </w:r>
      <m:oMath>
        <m:r>
          <w:rPr>
            <w:rFonts w:ascii="Cambria Math" w:hAnsi="Cambria Math"/>
          </w:rPr>
          <m:t>S</m:t>
        </m:r>
      </m:oMath>
      <w:r w:rsidR="0008687C">
        <w:rPr>
          <w:bCs/>
        </w:rPr>
        <w:t xml:space="preserve"> is the number of susceptible individuals, </w:t>
      </w:r>
      <m:oMath>
        <m:r>
          <w:rPr>
            <w:rFonts w:ascii="Cambria Math" w:hAnsi="Cambria Math"/>
          </w:rPr>
          <m:t>β</m:t>
        </m:r>
      </m:oMath>
      <w:r w:rsidR="00CF0E51">
        <w:rPr>
          <w:bCs/>
        </w:rPr>
        <w:t xml:space="preserve"> is the transmission rate, </w:t>
      </w:r>
      <m:oMath>
        <m:r>
          <w:rPr>
            <w:rFonts w:ascii="Cambria Math" w:hAnsi="Cambria Math"/>
          </w:rPr>
          <m:t>g</m:t>
        </m:r>
      </m:oMath>
      <w:r w:rsidR="00CF0E51">
        <w:rPr>
          <w:bCs/>
        </w:rPr>
        <w:t xml:space="preserve"> is the recovery rate and </w:t>
      </w:r>
      <m:oMath>
        <m:r>
          <w:rPr>
            <w:rFonts w:ascii="Cambria Math" w:hAnsi="Cambria Math"/>
          </w:rPr>
          <m:t>N</m:t>
        </m:r>
      </m:oMath>
      <w:r w:rsidR="00CF0E51">
        <w:rPr>
          <w:bCs/>
        </w:rPr>
        <w:t xml:space="preserve"> is the total population. </w:t>
      </w:r>
    </w:p>
    <w:p w:rsidR="00F906C3" w:rsidRDefault="00F906C3" w:rsidP="007F49B8">
      <w:pPr>
        <w:rPr>
          <w:bCs/>
        </w:rPr>
      </w:pPr>
    </w:p>
    <w:p w:rsidR="00F906C3" w:rsidRDefault="00F906C3" w:rsidP="007F49B8">
      <w:pPr>
        <w:rPr>
          <w:lang w:eastAsia="en-GB"/>
        </w:rPr>
      </w:pPr>
      <w:r w:rsidRPr="00B76A3B">
        <w:rPr>
          <w:lang w:eastAsia="en-GB"/>
        </w:rPr>
        <w:lastRenderedPageBreak/>
        <w:t>Hill et al. propose an extension</w:t>
      </w:r>
      <w:r w:rsidR="00B76A3B" w:rsidRPr="00B76A3B">
        <w:rPr>
          <w:lang w:eastAsia="en-GB"/>
        </w:rPr>
        <w:t xml:space="preserve"> of the SIS model </w:t>
      </w:r>
      <w:r w:rsidR="00B76A3B">
        <w:rPr>
          <w:lang w:eastAsia="en-GB"/>
        </w:rPr>
        <w:t xml:space="preserve">to allow for automatic infection without having social contact. They introduce the rate of automatic infection </w:t>
      </w:r>
      <w:r w:rsidR="006570AC">
        <w:rPr>
          <w:lang w:eastAsia="en-GB"/>
        </w:rPr>
        <w:t xml:space="preserve">rate </w:t>
      </w:r>
      <m:oMath>
        <m:r>
          <w:rPr>
            <w:rFonts w:ascii="Cambria Math" w:hAnsi="Cambria Math"/>
            <w:lang w:eastAsia="en-GB"/>
          </w:rPr>
          <m:t>a</m:t>
        </m:r>
      </m:oMath>
      <w:r w:rsidR="00D31BE5">
        <w:rPr>
          <w:lang w:eastAsia="en-GB"/>
        </w:rPr>
        <w:t xml:space="preserve"> to obtain </w:t>
      </w:r>
      <w:r w:rsidR="00F667AA">
        <w:rPr>
          <w:lang w:eastAsia="en-GB"/>
        </w:rPr>
        <w:t>the model described in equation</w:t>
      </w:r>
      <w:r w:rsidR="00B76A3B">
        <w:rPr>
          <w:lang w:eastAsia="en-GB"/>
        </w:rPr>
        <w:t xml:space="preserve"> </w:t>
      </w:r>
      <w:r w:rsidR="00C3534F">
        <w:rPr>
          <w:lang w:eastAsia="en-GB"/>
        </w:rPr>
        <w:fldChar w:fldCharType="begin"/>
      </w:r>
      <w:r w:rsidR="00F667AA">
        <w:rPr>
          <w:lang w:eastAsia="en-GB"/>
        </w:rPr>
        <w:instrText xml:space="preserve"> REF SISa_model \h </w:instrText>
      </w:r>
      <w:r w:rsidR="00C3534F">
        <w:rPr>
          <w:lang w:eastAsia="en-GB"/>
        </w:rPr>
      </w:r>
      <w:r w:rsidR="00C3534F">
        <w:rPr>
          <w:lang w:eastAsia="en-GB"/>
        </w:rPr>
        <w:fldChar w:fldCharType="separate"/>
      </w:r>
      <w:r w:rsidR="009B3FC3" w:rsidRPr="00013A68">
        <w:rPr>
          <w:noProof/>
        </w:rPr>
        <w:t>(</w:t>
      </w:r>
      <w:r w:rsidR="009B3FC3">
        <w:rPr>
          <w:noProof/>
        </w:rPr>
        <w:t>2</w:t>
      </w:r>
      <w:r w:rsidR="009B3FC3" w:rsidRPr="00013A68">
        <w:rPr>
          <w:noProof/>
        </w:rPr>
        <w:t>)</w:t>
      </w:r>
      <w:r w:rsidR="00C3534F">
        <w:rPr>
          <w:lang w:eastAsia="en-GB"/>
        </w:rPr>
        <w:fldChar w:fldCharType="end"/>
      </w:r>
    </w:p>
    <w:p w:rsidR="00D31BE5" w:rsidRDefault="00D31BE5" w:rsidP="007F49B8">
      <w:pPr>
        <w:rPr>
          <w:lang w:eastAsia="en-GB"/>
        </w:rPr>
      </w:pPr>
    </w:p>
    <w:p w:rsidR="00D31BE5" w:rsidRPr="0025730C" w:rsidRDefault="00D31BE5" w:rsidP="0025730C">
      <w:pPr>
        <w:pStyle w:val="Equation"/>
        <w:rPr>
          <w:rFonts w:ascii="Times New Roman" w:cs="Times New Roman"/>
        </w:rPr>
      </w:pPr>
      <w:r w:rsidRPr="00013A68">
        <w:rPr>
          <w:rFonts w:ascii="Times New Roman" w:eastAsiaTheme="minorEastAsia" w:cs="Times New Roman"/>
          <w:iCs/>
        </w:rPr>
        <w:tab/>
      </w:r>
      <m:oMath>
        <m:d>
          <m:dPr>
            <m:begChr m:val="{"/>
            <m:endChr m:val=""/>
            <m:ctrlPr>
              <w:rPr>
                <w:rFonts w:hAnsi="Cambria Math" w:cs="Times New Roman"/>
                <w:i/>
              </w:rPr>
            </m:ctrlPr>
          </m:dPr>
          <m:e>
            <m:eqArr>
              <m:eqArrPr>
                <m:ctrlPr>
                  <w:rPr>
                    <w:rFonts w:hAnsi="Cambria Math" w:cs="Times New Roman"/>
                    <w:i/>
                  </w:rPr>
                </m:ctrlPr>
              </m:eqArrPr>
              <m:e>
                <m:r>
                  <w:rPr>
                    <w:rFonts w:cs="Times New Roman"/>
                  </w:rPr>
                  <m:t>dI/dt=</m:t>
                </m:r>
                <m:r>
                  <w:rPr>
                    <w:rFonts w:hAnsi="Cambria Math" w:cs="Times New Roman"/>
                  </w:rPr>
                  <m:t>β</m:t>
                </m:r>
                <m:r>
                  <w:rPr>
                    <w:rFonts w:cs="Times New Roman"/>
                  </w:rPr>
                  <m:t>SI</m:t>
                </m:r>
                <m:r>
                  <w:rPr>
                    <w:rFonts w:cs="Times New Roman"/>
                  </w:rPr>
                  <m:t>-</m:t>
                </m:r>
                <m:r>
                  <w:rPr>
                    <w:rFonts w:cs="Times New Roman"/>
                  </w:rPr>
                  <m:t>gI+aS</m:t>
                </m:r>
              </m:e>
              <m:e>
                <m:r>
                  <w:rPr>
                    <w:rFonts w:cs="Times New Roman"/>
                  </w:rPr>
                  <m:t>dS/dt=</m:t>
                </m:r>
                <m:r>
                  <w:rPr>
                    <w:rFonts w:cs="Times New Roman"/>
                  </w:rPr>
                  <m:t>-</m:t>
                </m:r>
                <m:r>
                  <w:rPr>
                    <w:rFonts w:hAnsi="Cambria Math" w:cs="Times New Roman"/>
                  </w:rPr>
                  <m:t>β</m:t>
                </m:r>
                <m:r>
                  <w:rPr>
                    <w:rFonts w:cs="Times New Roman"/>
                  </w:rPr>
                  <m:t>SI+gI</m:t>
                </m:r>
                <m:r>
                  <w:rPr>
                    <w:rFonts w:cs="Times New Roman"/>
                  </w:rPr>
                  <m:t>-</m:t>
                </m:r>
                <m:r>
                  <w:rPr>
                    <w:rFonts w:cs="Times New Roman"/>
                  </w:rPr>
                  <m:t>aS</m:t>
                </m:r>
                <m:ctrlPr>
                  <w:rPr>
                    <w:rFonts w:eastAsia="Cambria Math" w:hAnsi="Cambria Math" w:cs="Cambria Math"/>
                    <w:i/>
                  </w:rPr>
                </m:ctrlPr>
              </m:e>
              <m:e>
                <m:r>
                  <w:rPr>
                    <w:rFonts w:eastAsia="Cambria Math" w:hAnsi="Cambria Math" w:cs="Cambria Math"/>
                  </w:rPr>
                  <m:t>I+S=N</m:t>
                </m:r>
              </m:e>
            </m:eqArr>
          </m:e>
        </m:d>
      </m:oMath>
      <w:r w:rsidRPr="00013A68">
        <w:rPr>
          <w:rFonts w:ascii="Times New Roman" w:cs="Times New Roman"/>
        </w:rPr>
        <w:tab/>
      </w:r>
      <w:bookmarkStart w:id="3" w:name="SISa_model"/>
      <w:r w:rsidR="00C3534F" w:rsidRPr="00013A68">
        <w:rPr>
          <w:rFonts w:ascii="Times New Roman" w:cs="Times New Roman"/>
        </w:rPr>
        <w:fldChar w:fldCharType="begin"/>
      </w:r>
      <w:r w:rsidRPr="00013A68">
        <w:rPr>
          <w:rFonts w:ascii="Times New Roman" w:cs="Times New Roman"/>
        </w:rPr>
        <w:instrText xml:space="preserve"> SEQ Equation\#"(#)" \* MERGEFORMAT </w:instrText>
      </w:r>
      <w:r w:rsidR="00C3534F"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2</w:t>
      </w:r>
      <w:r w:rsidR="009B3FC3" w:rsidRPr="00013A68">
        <w:rPr>
          <w:rFonts w:ascii="Times New Roman" w:cs="Times New Roman"/>
          <w:noProof/>
        </w:rPr>
        <w:t>)</w:t>
      </w:r>
      <w:r w:rsidR="00C3534F" w:rsidRPr="00013A68">
        <w:rPr>
          <w:rFonts w:ascii="Times New Roman" w:cs="Times New Roman"/>
        </w:rPr>
        <w:fldChar w:fldCharType="end"/>
      </w:r>
      <w:bookmarkEnd w:id="3"/>
    </w:p>
    <w:p w:rsidR="006570AC" w:rsidRDefault="006570AC" w:rsidP="006570AC">
      <w:r>
        <w:t xml:space="preserve">The automatic infection rate </w:t>
      </w:r>
      <m:oMath>
        <m:r>
          <w:rPr>
            <w:rFonts w:ascii="Cambria Math" w:hAnsi="Cambria Math"/>
            <w:lang w:eastAsia="en-GB"/>
          </w:rPr>
          <m:t>a</m:t>
        </m:r>
      </m:oMath>
      <w:r>
        <w:t xml:space="preserve"> and the transmission rate</w:t>
      </w:r>
      <w:r>
        <w:rPr>
          <w:bCs/>
        </w:rPr>
        <w:t xml:space="preserve"> </w:t>
      </w:r>
      <m:oMath>
        <m:r>
          <w:rPr>
            <w:rFonts w:ascii="Cambria Math" w:hAnsi="Cambria Math"/>
          </w:rPr>
          <m:t>β</m:t>
        </m:r>
      </m:oMath>
      <w:r>
        <w:t xml:space="preserve"> can be deduced from the transition probabilities from susceptible to infected after a time </w:t>
      </w:r>
      <m:oMath>
        <m:r>
          <w:rPr>
            <w:rFonts w:ascii="Cambria Math" w:hAnsi="Cambria Math"/>
          </w:rPr>
          <m:t>∆t</m:t>
        </m:r>
      </m:oMath>
      <w:r>
        <w:t xml:space="preserve"> such that </w:t>
      </w:r>
    </w:p>
    <w:p w:rsidR="00C503CF" w:rsidRDefault="00C503CF" w:rsidP="006570AC"/>
    <w:p w:rsidR="006570AC" w:rsidRDefault="00C503CF" w:rsidP="006570AC">
      <w:pPr>
        <w:pStyle w:val="Equation"/>
        <w:rPr>
          <w:rFonts w:ascii="Times New Roman" w:eastAsia="Times New Roman" w:cs="Times New Roman"/>
        </w:rPr>
      </w:pPr>
      <w:r>
        <w:rPr>
          <w:rFonts w:ascii="Times New Roman" w:eastAsia="Times New Roman" w:cs="Times New Roman"/>
        </w:rPr>
        <w:tab/>
      </w:r>
      <m:oMath>
        <m:r>
          <w:rPr>
            <w:rFonts w:eastAsia="Times New Roman" w:hAnsi="Cambria Math" w:cs="Times New Roman"/>
          </w:rPr>
          <m:t>P</m:t>
        </m:r>
        <m:d>
          <m:dPr>
            <m:ctrlPr>
              <w:rPr>
                <w:rFonts w:eastAsia="Times New Roman" w:hAnsi="Cambria Math" w:cs="Times New Roman"/>
                <w:i/>
              </w:rPr>
            </m:ctrlPr>
          </m:dPr>
          <m:e>
            <m:r>
              <w:rPr>
                <w:rFonts w:eastAsia="Times New Roman" w:hAnsi="Cambria Math" w:cs="Times New Roman"/>
              </w:rPr>
              <m:t>S→I,</m:t>
            </m:r>
            <m:r>
              <w:rPr>
                <w:rFonts w:hAnsi="Cambria Math"/>
              </w:rPr>
              <m:t>∆t</m:t>
            </m:r>
            <m:r>
              <m:rPr>
                <m:sty m:val="p"/>
              </m:rPr>
              <m:t xml:space="preserve"> </m:t>
            </m:r>
          </m:e>
        </m:d>
        <m:r>
          <m:rPr>
            <m:sty m:val="p"/>
          </m:rPr>
          <w:rPr>
            <w:rFonts w:hAnsi="Cambria Math"/>
          </w:rPr>
          <m:t>~</m:t>
        </m:r>
        <m:r>
          <m:rPr>
            <m:sty m:val="p"/>
          </m:rPr>
          <m:t xml:space="preserve">( </m:t>
        </m:r>
        <m:r>
          <w:rPr>
            <w:rFonts w:hAnsi="Cambria Math"/>
            <w:lang w:eastAsia="en-GB"/>
          </w:rPr>
          <m:t>a</m:t>
        </m:r>
        <m:r>
          <m:rPr>
            <m:sty m:val="p"/>
          </m:rPr>
          <m:t>+</m:t>
        </m:r>
        <m:r>
          <w:rPr>
            <w:rFonts w:hAnsi="Cambria Math"/>
          </w:rPr>
          <m:t>β</m:t>
        </m:r>
        <m:sSub>
          <m:sSubPr>
            <m:ctrlPr>
              <w:rPr>
                <w:rFonts w:hAnsi="Cambria Math"/>
                <w:i/>
              </w:rPr>
            </m:ctrlPr>
          </m:sSubPr>
          <m:e>
            <m:r>
              <w:rPr>
                <w:rFonts w:hAnsi="Cambria Math"/>
              </w:rPr>
              <m:t>n</m:t>
            </m:r>
          </m:e>
          <m:sub>
            <m:r>
              <w:rPr>
                <w:rFonts w:hAnsi="Cambria Math"/>
              </w:rPr>
              <m:t>I</m:t>
            </m:r>
          </m:sub>
        </m:sSub>
        <m:r>
          <w:rPr>
            <w:rFonts w:hAnsi="Cambria Math"/>
          </w:rPr>
          <m:t>)∆t</m:t>
        </m:r>
        <m:r>
          <m:rPr>
            <m:sty m:val="p"/>
          </m:rPr>
          <m:t xml:space="preserve"> </m:t>
        </m:r>
      </m:oMath>
      <w:r>
        <w:rPr>
          <w:rFonts w:ascii="Times New Roman" w:cs="Times New Roman"/>
        </w:rPr>
        <w:tab/>
      </w:r>
      <w:bookmarkStart w:id="4" w:name="Proba_susceptible_infected"/>
      <w:r w:rsidR="00C3534F" w:rsidRPr="00013A68">
        <w:rPr>
          <w:rFonts w:ascii="Times New Roman" w:cs="Times New Roman"/>
        </w:rPr>
        <w:fldChar w:fldCharType="begin"/>
      </w:r>
      <w:r w:rsidRPr="00013A68">
        <w:rPr>
          <w:rFonts w:ascii="Times New Roman" w:cs="Times New Roman"/>
        </w:rPr>
        <w:instrText xml:space="preserve"> SEQ Equation\#"(#)" \* MERGEFORMAT </w:instrText>
      </w:r>
      <w:r w:rsidR="00C3534F" w:rsidRPr="00013A68">
        <w:rPr>
          <w:rFonts w:ascii="Times New Roman" w:cs="Times New Roman"/>
        </w:rPr>
        <w:fldChar w:fldCharType="separate"/>
      </w:r>
      <w:r w:rsidR="009B3FC3" w:rsidRPr="00013A68">
        <w:rPr>
          <w:rFonts w:ascii="Times New Roman" w:cs="Times New Roman"/>
          <w:noProof/>
        </w:rPr>
        <w:t>(</w:t>
      </w:r>
      <w:r w:rsidR="009B3FC3">
        <w:rPr>
          <w:rFonts w:ascii="Times New Roman" w:cs="Times New Roman"/>
          <w:noProof/>
        </w:rPr>
        <w:t>3</w:t>
      </w:r>
      <w:r w:rsidR="009B3FC3" w:rsidRPr="00013A68">
        <w:rPr>
          <w:rFonts w:ascii="Times New Roman" w:cs="Times New Roman"/>
          <w:noProof/>
        </w:rPr>
        <w:t>)</w:t>
      </w:r>
      <w:r w:rsidR="00C3534F" w:rsidRPr="00013A68">
        <w:rPr>
          <w:rFonts w:ascii="Times New Roman" w:cs="Times New Roman"/>
        </w:rPr>
        <w:fldChar w:fldCharType="end"/>
      </w:r>
      <w:bookmarkEnd w:id="4"/>
    </w:p>
    <w:p w:rsidR="00094BCD" w:rsidRDefault="00094BCD" w:rsidP="00094BCD">
      <w:r>
        <w:t xml:space="preserve">while the recovery rate can be deduced from the </w:t>
      </w:r>
      <w:r w:rsidR="00C503CF">
        <w:t xml:space="preserve">probability of transition from infected to susceptible after a time </w:t>
      </w:r>
      <m:oMath>
        <m:r>
          <w:rPr>
            <w:rFonts w:ascii="Cambria Math" w:hAnsi="Cambria Math"/>
          </w:rPr>
          <m:t>∆t</m:t>
        </m:r>
      </m:oMath>
    </w:p>
    <w:p w:rsidR="00C503CF" w:rsidRDefault="00C503CF" w:rsidP="00094BCD"/>
    <w:p w:rsidR="00094BCD" w:rsidRDefault="002363F4" w:rsidP="00094BCD">
      <w:pPr>
        <w:pStyle w:val="Equation"/>
        <w:rPr>
          <w:rFonts w:ascii="Times New Roman" w:eastAsia="Times New Roman" w:cs="Times New Roman"/>
        </w:rPr>
      </w:pPr>
      <w:r>
        <w:rPr>
          <w:rFonts w:ascii="Times New Roman" w:eastAsia="Times New Roman" w:cs="Times New Roman"/>
        </w:rPr>
        <w:tab/>
      </w:r>
      <m:oMath>
        <m:r>
          <m:rPr>
            <m:sty m:val="p"/>
          </m:rPr>
          <w:rPr>
            <w:rFonts w:eastAsia="Times New Roman" w:hAnsi="Cambria Math" w:cs="Times New Roman"/>
          </w:rPr>
          <m:t>P</m:t>
        </m:r>
        <m:d>
          <m:dPr>
            <m:ctrlPr>
              <w:rPr>
                <w:rFonts w:eastAsia="Times New Roman" w:hAnsi="Cambria Math" w:cs="Times New Roman"/>
              </w:rPr>
            </m:ctrlPr>
          </m:dPr>
          <m:e>
            <m:r>
              <w:rPr>
                <w:rFonts w:eastAsia="Times New Roman" w:hAnsi="Cambria Math" w:cs="Times New Roman"/>
              </w:rPr>
              <m:t>I</m:t>
            </m:r>
            <m:r>
              <m:rPr>
                <m:sty m:val="p"/>
              </m:rPr>
              <w:rPr>
                <w:rFonts w:eastAsia="Times New Roman" w:hAnsi="Cambria Math" w:cs="Times New Roman"/>
              </w:rPr>
              <m:t>→S,∆t</m:t>
            </m:r>
            <m:r>
              <m:rPr>
                <m:sty m:val="p"/>
              </m:rPr>
              <w:rPr>
                <w:rFonts w:eastAsia="Times New Roman" w:cs="Times New Roman"/>
              </w:rPr>
              <m:t xml:space="preserve"> </m:t>
            </m:r>
          </m:e>
        </m:d>
        <m:r>
          <m:rPr>
            <m:sty m:val="p"/>
          </m:rPr>
          <w:rPr>
            <w:rFonts w:eastAsia="Times New Roman" w:hAnsi="Cambria Math" w:cs="Times New Roman"/>
          </w:rPr>
          <m:t>~</m:t>
        </m:r>
        <m:r>
          <w:rPr>
            <w:rFonts w:eastAsia="Times New Roman" w:hAnsi="Cambria Math" w:cs="Times New Roman"/>
          </w:rPr>
          <m:t>g</m:t>
        </m:r>
        <m:r>
          <m:rPr>
            <m:sty m:val="p"/>
          </m:rPr>
          <w:rPr>
            <w:rFonts w:eastAsia="Times New Roman" w:cs="Times New Roman"/>
          </w:rPr>
          <m:t xml:space="preserve"> </m:t>
        </m:r>
        <m:r>
          <m:rPr>
            <m:sty m:val="p"/>
          </m:rPr>
          <w:rPr>
            <w:rFonts w:eastAsia="Times New Roman" w:hAnsi="Cambria Math" w:cs="Times New Roman"/>
          </w:rPr>
          <m:t>∆t</m:t>
        </m:r>
        <m:r>
          <m:rPr>
            <m:sty m:val="p"/>
          </m:rPr>
          <w:rPr>
            <w:rFonts w:eastAsia="Times New Roman" w:cs="Times New Roman"/>
          </w:rPr>
          <m:t xml:space="preserve"> </m:t>
        </m:r>
      </m:oMath>
      <w:r w:rsidR="00C503CF">
        <w:rPr>
          <w:rFonts w:ascii="Times New Roman" w:eastAsia="Times New Roman" w:cs="Times New Roman"/>
        </w:rPr>
        <w:tab/>
      </w:r>
      <w:bookmarkStart w:id="5" w:name="Proba_infected_susceptible"/>
      <w:r w:rsidR="00C3534F" w:rsidRPr="00C503CF">
        <w:rPr>
          <w:rFonts w:ascii="Times New Roman" w:eastAsia="Times New Roman" w:cs="Times New Roman"/>
        </w:rPr>
        <w:fldChar w:fldCharType="begin"/>
      </w:r>
      <w:r w:rsidR="00C503CF" w:rsidRPr="00C503CF">
        <w:rPr>
          <w:rFonts w:ascii="Times New Roman" w:eastAsia="Times New Roman" w:cs="Times New Roman"/>
        </w:rPr>
        <w:instrText xml:space="preserve"> SEQ Equation\#"(#)" \* MERGEFORMAT </w:instrText>
      </w:r>
      <w:r w:rsidR="00C3534F" w:rsidRPr="00C503CF">
        <w:rPr>
          <w:rFonts w:ascii="Times New Roman" w:eastAsia="Times New Roman" w:cs="Times New Roman"/>
        </w:rPr>
        <w:fldChar w:fldCharType="separate"/>
      </w:r>
      <w:r w:rsidR="009B3FC3" w:rsidRPr="00C503CF">
        <w:rPr>
          <w:rFonts w:ascii="Times New Roman" w:eastAsia="Times New Roman" w:cs="Times New Roman"/>
          <w:noProof/>
        </w:rPr>
        <w:t>(</w:t>
      </w:r>
      <w:r w:rsidR="009B3FC3">
        <w:rPr>
          <w:rFonts w:ascii="Times New Roman" w:eastAsia="Times New Roman" w:cs="Times New Roman"/>
          <w:noProof/>
        </w:rPr>
        <w:t>4</w:t>
      </w:r>
      <w:r w:rsidR="009B3FC3" w:rsidRPr="00C503CF">
        <w:rPr>
          <w:rFonts w:ascii="Times New Roman" w:eastAsia="Times New Roman" w:cs="Times New Roman"/>
          <w:noProof/>
        </w:rPr>
        <w:t>)</w:t>
      </w:r>
      <w:r w:rsidR="00C3534F" w:rsidRPr="00C503CF">
        <w:rPr>
          <w:rFonts w:ascii="Times New Roman" w:eastAsia="Times New Roman" w:cs="Times New Roman"/>
        </w:rPr>
        <w:fldChar w:fldCharType="end"/>
      </w:r>
      <w:bookmarkEnd w:id="5"/>
    </w:p>
    <w:p w:rsidR="0016488A" w:rsidRDefault="002B7B5D" w:rsidP="0016488A">
      <w:r>
        <w:t>In addition</w:t>
      </w:r>
      <w:r w:rsidR="001F3060">
        <w:t>,</w:t>
      </w:r>
      <w:r w:rsidR="005D47C6">
        <w:t xml:space="preserve"> we follow Hill et al. approach and examine how </w:t>
      </w:r>
      <w:r w:rsidR="009B3FC3">
        <w:t>a</w:t>
      </w:r>
      <w:r w:rsidR="005D47C6">
        <w:t xml:space="preserve"> contact with </w:t>
      </w:r>
      <w:r w:rsidR="009B3FC3">
        <w:t xml:space="preserve">an </w:t>
      </w:r>
      <w:r w:rsidR="005D47C6">
        <w:t>infected persons influenc</w:t>
      </w:r>
      <w:r w:rsidR="00510497">
        <w:t xml:space="preserve">e the transition between states keeping in mind </w:t>
      </w:r>
      <w:r w:rsidR="0016488A">
        <w:t>the arguments of Shalizi</w:t>
      </w:r>
    </w:p>
    <w:p w:rsidR="0016488A" w:rsidRDefault="0016488A" w:rsidP="0016488A">
      <w:r>
        <w:t xml:space="preserve">et al. </w:t>
      </w:r>
      <w:r w:rsidR="00C3534F">
        <w:fldChar w:fldCharType="begin" w:fldLock="1"/>
      </w:r>
      <w:r w:rsidR="002A1777">
        <w:instrText>ADDIN CSL_CITATION { "citationItems" : [ { "id" : "ITEM-1", "itemData" : { "ISSN" : "0049-1241", "author" : [ { "dropping-particle" : "", "family" : "Shalizi", "given" : "Cosma Rohilla", "non-dropping-particle" : "", "parse-names" : false, "suffix" : "" }, { "dropping-particle" : "", "family" : "Thomas", "given" : "Andrew C", "non-dropping-particle" : "", "parse-names" : false, "suffix" : "" } ], "container-title" : "Sociological Methods &amp; Research", "id" : "ITEM-1", "issue" : "2", "issued" : { "date-parts" : [ [ "2011" ] ] }, "page" : "211-239", "publisher" : "Sage Publications", "title" : "Homophily and contagion are generically confounded in observational social network studies", "type" : "article-journal", "volume" : "40" }, "uris" : [ "http://www.mendeley.com/documents/?uuid=41d60618-8e72-438a-ae95-a841a6a49eca" ] } ], "mendeley" : { "previouslyFormattedCitation" : "(Shalizi &amp; Thomas, 2011)" }, "properties" : { "noteIndex" : 0 }, "schema" : "https://github.com/citation-style-language/schema/raw/master/csl-citation.json" }</w:instrText>
      </w:r>
      <w:r w:rsidR="00C3534F">
        <w:fldChar w:fldCharType="separate"/>
      </w:r>
      <w:r w:rsidR="00304FC9" w:rsidRPr="00304FC9">
        <w:rPr>
          <w:noProof/>
        </w:rPr>
        <w:t>(Shalizi &amp; Thomas, 2011)</w:t>
      </w:r>
      <w:r w:rsidR="00C3534F">
        <w:fldChar w:fldCharType="end"/>
      </w:r>
      <w:r w:rsidR="00304FC9">
        <w:t xml:space="preserve"> </w:t>
      </w:r>
      <w:r>
        <w:t xml:space="preserve">that homophily or covariation of another variable are </w:t>
      </w:r>
      <w:r w:rsidR="00280C15">
        <w:t>competing with social influence.</w:t>
      </w:r>
    </w:p>
    <w:p w:rsidR="00094BCD" w:rsidRDefault="00094BCD" w:rsidP="00094BCD"/>
    <w:p w:rsidR="00510497" w:rsidRDefault="00510497" w:rsidP="00094BCD"/>
    <w:p w:rsidR="00510497" w:rsidRPr="008E1C9A" w:rsidRDefault="008E1C9A" w:rsidP="00094BCD">
      <w:pPr>
        <w:rPr>
          <w:color w:val="FF0000"/>
        </w:rPr>
      </w:pPr>
      <w:r w:rsidRPr="008E1C9A">
        <w:rPr>
          <w:color w:val="FF0000"/>
        </w:rPr>
        <w:t>[Paragraph on assertivity]</w:t>
      </w:r>
    </w:p>
    <w:p w:rsidR="008E1C9A" w:rsidRPr="008E1C9A" w:rsidRDefault="008E1C9A" w:rsidP="00094BCD">
      <w:pPr>
        <w:rPr>
          <w:oMath/>
          <w:rFonts w:ascii="Cambria Math" w:hAnsi="Cambria Math"/>
          <w:color w:val="FF0000"/>
        </w:rPr>
      </w:pPr>
      <w:r w:rsidRPr="008E1C9A">
        <w:rPr>
          <w:color w:val="FF0000"/>
        </w:rPr>
        <w:t>[Paragraph on local clustering coefficient]</w:t>
      </w:r>
    </w:p>
    <w:p w:rsidR="00BB45CE" w:rsidRPr="006570AC" w:rsidRDefault="00BB45CE" w:rsidP="00BB45CE">
      <w:pPr>
        <w:pStyle w:val="Heading1"/>
      </w:pPr>
      <w:r w:rsidRPr="006570AC">
        <w:t>Implementation</w:t>
      </w:r>
    </w:p>
    <w:p w:rsidR="00074876" w:rsidRDefault="00074876" w:rsidP="00074876"/>
    <w:p w:rsidR="00074876" w:rsidRDefault="00074876" w:rsidP="00BB45CE">
      <w:pPr>
        <w:rPr>
          <w:b/>
        </w:rPr>
      </w:pPr>
      <w:r w:rsidRPr="003E004D">
        <w:rPr>
          <w:b/>
        </w:rPr>
        <w:t>Data description</w:t>
      </w:r>
    </w:p>
    <w:p w:rsidR="003E004D" w:rsidRPr="003E004D" w:rsidRDefault="003E004D" w:rsidP="00BB45CE">
      <w:pPr>
        <w:rPr>
          <w:b/>
        </w:rPr>
      </w:pPr>
    </w:p>
    <w:p w:rsidR="00E4442E" w:rsidRDefault="00E4442E" w:rsidP="00BB45CE">
      <w:r>
        <w:t xml:space="preserve">In order to implement the SISa we tried to find a longitudinal dataset with similar properties as the Framingham Heart Study dataset similarly to Hill et al. We used the Friends and Family dataset collected by </w:t>
      </w:r>
      <w:r w:rsidRPr="000B7494">
        <w:t>Aharony</w:t>
      </w:r>
      <w:r>
        <w:t xml:space="preserve"> et al.</w:t>
      </w:r>
      <w:r w:rsidR="001E0538">
        <w:t xml:space="preserve"> </w:t>
      </w:r>
      <w:r w:rsidR="008F5795">
        <w:t xml:space="preserve">The dataset consist of 130 subjects who all belong to a young residential community with at least one family member affiliated to MIT. </w:t>
      </w:r>
      <w:r w:rsidR="001E0538">
        <w:t xml:space="preserve">The data were collected </w:t>
      </w:r>
      <w:r w:rsidR="00705922">
        <w:t xml:space="preserve">from October 2010 to May 2011 and </w:t>
      </w:r>
      <w:r w:rsidR="001E0538">
        <w:t xml:space="preserve">an intervention program </w:t>
      </w:r>
      <w:r w:rsidR="00705922">
        <w:t>was carried out from October to December 2010. In the intervention program s</w:t>
      </w:r>
      <w:r w:rsidR="001E0538">
        <w:t>ubjects were classified into three groups Control, Peer-review, Peer-reward.</w:t>
      </w:r>
      <w:r w:rsidR="007A0FE3">
        <w:t xml:space="preserve"> For each subject, weight, BMI, body fat and skeletal muscle information were collected </w:t>
      </w:r>
      <w:r w:rsidR="004D53BB">
        <w:t>at different period of time.</w:t>
      </w:r>
    </w:p>
    <w:p w:rsidR="00705922" w:rsidRDefault="00705922" w:rsidP="00BB45CE">
      <w:r>
        <w:t>Subjects also reported their closeness to other subjects on a scale from 0 to 7 and where a number higher than 2 characterizes close friendship</w:t>
      </w:r>
      <w:r w:rsidR="00617A4F">
        <w:t xml:space="preserve"> enabling us to build an adjacency matrix at four different time.</w:t>
      </w:r>
    </w:p>
    <w:p w:rsidR="002735E0" w:rsidRDefault="00730879" w:rsidP="00BB45CE">
      <w:r>
        <w:t xml:space="preserve">One of the major challenges faced with the data was that our dataset on physical condition incorporated the effect of the intervention program thereby introducing a bias which make a direct comparison with Hill et al. results difficult. </w:t>
      </w:r>
      <w:r w:rsidR="00651DD9">
        <w:t xml:space="preserve">We have therefore </w:t>
      </w:r>
      <w:r w:rsidR="00651DD9">
        <w:lastRenderedPageBreak/>
        <w:t>decided to restrict our study to a subsample of the data in which there was no intervention program in place.</w:t>
      </w:r>
    </w:p>
    <w:p w:rsidR="007A2F79" w:rsidRDefault="004A4527" w:rsidP="00BB45CE">
      <w:r>
        <w:t>Another</w:t>
      </w:r>
      <w:r w:rsidR="007A2F79">
        <w:t xml:space="preserve"> difficulty was to harmonize the</w:t>
      </w:r>
      <w:r>
        <w:t xml:space="preserve"> different files of the</w:t>
      </w:r>
      <w:r w:rsidR="007A2F79">
        <w:t xml:space="preserve"> Friends and Family </w:t>
      </w:r>
      <w:r>
        <w:t xml:space="preserve">dataset which </w:t>
      </w:r>
      <w:r w:rsidR="007A2F79">
        <w:t>had to be cross-checked.</w:t>
      </w:r>
    </w:p>
    <w:p w:rsidR="0045629C" w:rsidRDefault="0045629C" w:rsidP="0045629C">
      <w:pPr>
        <w:rPr>
          <w:b/>
        </w:rPr>
      </w:pPr>
    </w:p>
    <w:p w:rsidR="0045629C" w:rsidRDefault="0045629C" w:rsidP="0045629C">
      <w:pPr>
        <w:rPr>
          <w:b/>
        </w:rPr>
      </w:pPr>
      <w:r>
        <w:rPr>
          <w:b/>
        </w:rPr>
        <w:t>Timing</w:t>
      </w:r>
    </w:p>
    <w:p w:rsidR="00B83784" w:rsidRDefault="00B83784" w:rsidP="0045629C">
      <w:pPr>
        <w:rPr>
          <w:b/>
        </w:rPr>
      </w:pPr>
    </w:p>
    <w:p w:rsidR="0045629C" w:rsidRDefault="0045629C" w:rsidP="00BB45CE">
      <w:r>
        <w:t>We have encountered an issue regarding the timing of the examinations as subjects have not been surveyed at the same exact day</w:t>
      </w:r>
      <w:r w:rsidR="00094118">
        <w:t xml:space="preserve"> on the contrary to friendship which was measured at the same time for all subjects.</w:t>
      </w:r>
      <w:r w:rsidR="00AF6C7A">
        <w:t xml:space="preserve"> This was a minor obstacle to assess the number of contacts with obese people at a given time</w:t>
      </w:r>
      <w:r w:rsidR="007D6F10">
        <w:t>.</w:t>
      </w:r>
    </w:p>
    <w:p w:rsidR="00E4442E" w:rsidRDefault="00E4442E" w:rsidP="00BB45CE"/>
    <w:p w:rsidR="002735E0" w:rsidRDefault="003E004D" w:rsidP="00BB45CE">
      <w:pPr>
        <w:rPr>
          <w:b/>
        </w:rPr>
      </w:pPr>
      <w:r w:rsidRPr="003E004D">
        <w:rPr>
          <w:b/>
        </w:rPr>
        <w:t>Network description and analysis</w:t>
      </w:r>
    </w:p>
    <w:p w:rsidR="0045629C" w:rsidRPr="003E004D" w:rsidRDefault="0045629C" w:rsidP="00BB45CE">
      <w:pPr>
        <w:rPr>
          <w:b/>
        </w:rPr>
      </w:pPr>
    </w:p>
    <w:p w:rsidR="003E004D" w:rsidRDefault="003E004D" w:rsidP="003E004D">
      <w:r w:rsidRPr="003E004D">
        <w:t>We</w:t>
      </w:r>
      <w:r>
        <w:t xml:space="preserve"> first determine</w:t>
      </w:r>
      <w:r w:rsidR="00B83784">
        <w:t>d</w:t>
      </w:r>
      <w:r>
        <w:t xml:space="preserve"> the adjacency matrix of the network where a 1 stands for close</w:t>
      </w:r>
      <w:r w:rsidR="00B83784">
        <w:t xml:space="preserve"> self reported</w:t>
      </w:r>
      <w:r>
        <w:t xml:space="preserve"> friendship</w:t>
      </w:r>
      <w:r w:rsidR="00B83784">
        <w:t xml:space="preserve"> whereas 0 stands for an absence of friendship</w:t>
      </w:r>
      <w:r>
        <w:t xml:space="preserve">. </w:t>
      </w:r>
    </w:p>
    <w:p w:rsidR="003E004D" w:rsidRDefault="003E004D" w:rsidP="003E004D">
      <w:r>
        <w:t xml:space="preserve">Furthermore, we have analyzed </w:t>
      </w:r>
      <w:r w:rsidR="008A318C">
        <w:t>additional</w:t>
      </w:r>
      <w:r>
        <w:t xml:space="preserve"> properties of the network, namely its degree distribution, its diameter, the global clustering coefficient as well as the density</w:t>
      </w:r>
      <w:r w:rsidR="00695C31">
        <w:t>.</w:t>
      </w:r>
      <w:r w:rsidR="00A32492">
        <w:t xml:space="preserve"> We both use Matlab and Gephi to perform the network analysis and visualization.</w:t>
      </w:r>
    </w:p>
    <w:p w:rsidR="00B65EBE" w:rsidRPr="003E004D" w:rsidRDefault="00B65EBE" w:rsidP="003E004D"/>
    <w:p w:rsidR="00B65EBE" w:rsidRPr="003E004D" w:rsidRDefault="00B65EBE" w:rsidP="00B65EBE">
      <w:pPr>
        <w:rPr>
          <w:b/>
        </w:rPr>
      </w:pPr>
      <w:r>
        <w:rPr>
          <w:b/>
        </w:rPr>
        <w:t>Ego change of state</w:t>
      </w:r>
    </w:p>
    <w:p w:rsidR="002735E0" w:rsidRDefault="002735E0" w:rsidP="00BB45CE"/>
    <w:p w:rsidR="00B65EBE" w:rsidRDefault="00B65EBE" w:rsidP="00BB45CE">
      <w:r>
        <w:t>While WHO defines obes</w:t>
      </w:r>
      <w:r w:rsidR="009B57F1">
        <w:t xml:space="preserve">ity as a BMI higher than 30, our sample only contained 5 obese subjects out of a total of </w:t>
      </w:r>
      <w:r w:rsidR="009B57F1" w:rsidRPr="009B57F1">
        <w:rPr>
          <w:color w:val="FF0000"/>
        </w:rPr>
        <w:t>[108/90]</w:t>
      </w:r>
      <w:r w:rsidR="009B57F1">
        <w:t>. This percentage of obese egos in our sample is much lower than the percentage of obese adult in the US in 2008 which was higher than 30%</w:t>
      </w:r>
      <w:r w:rsidR="002A1777">
        <w:t xml:space="preserve"> </w:t>
      </w:r>
      <w:r w:rsidR="00C3534F">
        <w:fldChar w:fldCharType="begin" w:fldLock="1"/>
      </w:r>
      <w:r w:rsidR="002A1777">
        <w:instrText>ADDIN CSL_CITATION { "citationItems" : [ { "id" : "ITEM-1", "itemData" : { "ISSN" : "0028-0836", "author" : [ { "dropping-particle" : "", "family" : "Scully", "given" : "Tony", "non-dropping-particle" : "", "parse-names" : false, "suffix" : "" } ], "container-title" : "Nature", "id" : "ITEM-1", "issue" : "7496", "issued" : { "date-parts" : [ [ "2014", "4", "17" ] ] }, "page" : "S50-S51", "publisher" : "Nature Publishing Group, a division of Macmillan Publishers Limited. All Rights Reserved.", "title" : "Public health: Society at large", "type" : "article-journal", "volume" : "508" }, "uris" : [ "http://www.mendeley.com/documents/?uuid=fb401399-794f-4fbe-8f6a-2d06b5762ff7" ] } ], "mendeley" : { "previouslyFormattedCitation" : "(Scully, 2014)" }, "properties" : { "noteIndex" : 0 }, "schema" : "https://github.com/citation-style-language/schema/raw/master/csl-citation.json" }</w:instrText>
      </w:r>
      <w:r w:rsidR="00C3534F">
        <w:fldChar w:fldCharType="separate"/>
      </w:r>
      <w:r w:rsidR="002A1777" w:rsidRPr="002A1777">
        <w:rPr>
          <w:noProof/>
        </w:rPr>
        <w:t>(Scully, 2014)</w:t>
      </w:r>
      <w:r w:rsidR="00C3534F">
        <w:fldChar w:fldCharType="end"/>
      </w:r>
      <w:r w:rsidR="009B57F1">
        <w:t>.</w:t>
      </w:r>
      <w:r w:rsidR="00C92593">
        <w:t xml:space="preserve"> Our sample is therefore not representative</w:t>
      </w:r>
      <w:r w:rsidR="000275E9">
        <w:t xml:space="preserve"> of the average American person.</w:t>
      </w:r>
    </w:p>
    <w:p w:rsidR="00845D27" w:rsidRDefault="00845D27" w:rsidP="00BB45CE">
      <w:r>
        <w:t>For each subject, we track the change in BMI and body fat</w:t>
      </w:r>
      <w:r w:rsidR="00E9648E">
        <w:t xml:space="preserve"> and define a threshold above which a person changes state.</w:t>
      </w:r>
      <w:r w:rsidR="00533439">
        <w:t xml:space="preserve"> As we want to evaluate the impact of having a contact with an obese person  on the state of</w:t>
      </w:r>
      <w:r w:rsidR="00320292">
        <w:t xml:space="preserve"> ego, we retrieve</w:t>
      </w:r>
      <w:r w:rsidR="007E3519">
        <w:t xml:space="preserve"> the number of ob</w:t>
      </w:r>
      <w:r w:rsidR="00533439">
        <w:t>ese contacts for each subject.</w:t>
      </w:r>
    </w:p>
    <w:p w:rsidR="00E01220" w:rsidRDefault="00E01220" w:rsidP="00BB45CE"/>
    <w:p w:rsidR="00E01220" w:rsidRDefault="00E01220" w:rsidP="00BB45CE">
      <w:r>
        <w:t>[</w:t>
      </w:r>
      <w:r w:rsidRPr="00E01220">
        <w:rPr>
          <w:b/>
        </w:rPr>
        <w:t>Regression</w:t>
      </w:r>
      <w:r>
        <w:t>]</w:t>
      </w:r>
    </w:p>
    <w:p w:rsidR="00E01220" w:rsidRDefault="00E01220" w:rsidP="00BB45CE"/>
    <w:p w:rsidR="00E01220" w:rsidRDefault="00E01220" w:rsidP="00E01220">
      <w:r>
        <w:t>We follow Hill and al. approach and perform a regression of the probability of transitioning against the number of contacts which are in a particular state namely obese or non-obese.</w:t>
      </w:r>
    </w:p>
    <w:p w:rsidR="00E01220" w:rsidRDefault="00E01220" w:rsidP="00BB45CE">
      <w:r>
        <w:t>Based on the results of the regression, we estimate the coefficients of the SISa model and run a simulation to predict the spread of obesity.</w:t>
      </w:r>
    </w:p>
    <w:p w:rsidR="00E01220" w:rsidRDefault="00E01220" w:rsidP="00BB45CE">
      <w:r>
        <w:t>Our sample size is not as big as in the Framingham Heart Study and the timescale is reduced as the Friends and Family dataset of larger study containing additional valuable information about subjects.</w:t>
      </w:r>
    </w:p>
    <w:p w:rsidR="00E01220" w:rsidRDefault="00E01220" w:rsidP="00BB45CE"/>
    <w:p w:rsidR="00E01220" w:rsidRDefault="00E01220" w:rsidP="00BB45CE">
      <w:r>
        <w:t>[</w:t>
      </w:r>
      <w:r w:rsidRPr="00E01220">
        <w:rPr>
          <w:b/>
        </w:rPr>
        <w:t>Simulation</w:t>
      </w:r>
      <w:r>
        <w:t>]</w:t>
      </w:r>
    </w:p>
    <w:p w:rsidR="003215BC" w:rsidRDefault="003215BC" w:rsidP="00BB45CE"/>
    <w:p w:rsidR="003215BC" w:rsidRDefault="003215BC" w:rsidP="00BB45CE"/>
    <w:p w:rsidR="00BB45CE" w:rsidRDefault="00BB45CE" w:rsidP="00BB45CE">
      <w:pPr>
        <w:pStyle w:val="Heading1"/>
      </w:pPr>
      <w:r w:rsidRPr="006714D2">
        <w:lastRenderedPageBreak/>
        <w:t>Simulation Results and Discussion</w:t>
      </w:r>
    </w:p>
    <w:p w:rsidR="003300C1" w:rsidRDefault="003300C1" w:rsidP="003300C1"/>
    <w:p w:rsidR="003300C1" w:rsidRDefault="003300C1" w:rsidP="003F1759">
      <w:r>
        <w:t xml:space="preserve">The Friends and Family </w:t>
      </w:r>
      <w:r w:rsidR="00B81BC7">
        <w:t xml:space="preserve">close friends distribution varies across time as the self perceived closeness is measured at four different times. </w:t>
      </w:r>
      <w:r w:rsidR="00D15ACE">
        <w:t xml:space="preserve">It </w:t>
      </w:r>
      <w:r w:rsidR="003F1759">
        <w:t>consists</w:t>
      </w:r>
      <w:r w:rsidR="00D15ACE">
        <w:t xml:space="preserve"> of </w:t>
      </w:r>
      <w:r w:rsidR="00D15ACE" w:rsidRPr="00D15ACE">
        <w:rPr>
          <w:color w:val="FF0000"/>
        </w:rPr>
        <w:t>[number of nodes]</w:t>
      </w:r>
      <w:r w:rsidR="00D15ACE">
        <w:t xml:space="preserve"> nodes. </w:t>
      </w:r>
      <w:r w:rsidR="00DD6B30">
        <w:t xml:space="preserve">The degree distribution are shown in </w:t>
      </w:r>
      <w:r w:rsidR="00FC5F20">
        <w:t xml:space="preserve"> </w:t>
      </w:r>
      <w:r w:rsidR="00DD6B30">
        <w:t>with t</w:t>
      </w:r>
      <w:r w:rsidR="00B81BC7">
        <w:t>he average</w:t>
      </w:r>
      <w:r w:rsidR="00D15ACE">
        <w:t xml:space="preserve"> </w:t>
      </w:r>
      <w:r w:rsidR="003F1759">
        <w:t>degree distribution is quite stable over the four period of measurement standing at 9.0</w:t>
      </w:r>
      <w:r w:rsidR="00DD6B30">
        <w:t>, 9.1, 7.9 and 9.6 for t=1...4.</w:t>
      </w:r>
      <w:r w:rsidR="003E004D">
        <w:t xml:space="preserve"> In comparison</w:t>
      </w:r>
      <w:r w:rsidR="004A0B7B">
        <w:t>, the average degree amounted to 3 at the end of the Framingham Heart Study</w:t>
      </w:r>
      <w:r w:rsidR="00FF2AFF">
        <w:t>.</w:t>
      </w:r>
      <w:r w:rsidR="004A0B7B">
        <w:t xml:space="preserve"> </w:t>
      </w:r>
    </w:p>
    <w:p w:rsidR="00314ED8" w:rsidRDefault="00314ED8" w:rsidP="003300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3"/>
        <w:gridCol w:w="4463"/>
      </w:tblGrid>
      <w:tr w:rsidR="00314ED8" w:rsidTr="00D15ACE">
        <w:tc>
          <w:tcPr>
            <w:tcW w:w="4428" w:type="dxa"/>
          </w:tcPr>
          <w:p w:rsidR="00314ED8" w:rsidRDefault="00314ED8" w:rsidP="003300C1">
            <w:r>
              <w:rPr>
                <w:noProof/>
                <w:lang w:eastAsia="en-GB"/>
              </w:rPr>
              <w:drawing>
                <wp:inline distT="0" distB="0" distL="0" distR="0">
                  <wp:extent cx="2806700" cy="21050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809510" cy="2107132"/>
                          </a:xfrm>
                          <a:prstGeom prst="rect">
                            <a:avLst/>
                          </a:prstGeom>
                          <a:noFill/>
                          <a:ln w="9525">
                            <a:noFill/>
                            <a:miter lim="800000"/>
                            <a:headEnd/>
                            <a:tailEnd/>
                          </a:ln>
                        </pic:spPr>
                      </pic:pic>
                    </a:graphicData>
                  </a:graphic>
                </wp:inline>
              </w:drawing>
            </w:r>
          </w:p>
        </w:tc>
        <w:tc>
          <w:tcPr>
            <w:tcW w:w="4428" w:type="dxa"/>
          </w:tcPr>
          <w:p w:rsidR="00314ED8" w:rsidRDefault="00314ED8" w:rsidP="003300C1">
            <w:r>
              <w:rPr>
                <w:noProof/>
                <w:lang w:eastAsia="en-GB"/>
              </w:rPr>
              <w:drawing>
                <wp:inline distT="0" distB="0" distL="0" distR="0">
                  <wp:extent cx="2806700" cy="21050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10457" cy="2107843"/>
                          </a:xfrm>
                          <a:prstGeom prst="rect">
                            <a:avLst/>
                          </a:prstGeom>
                          <a:noFill/>
                          <a:ln w="9525">
                            <a:noFill/>
                            <a:miter lim="800000"/>
                            <a:headEnd/>
                            <a:tailEnd/>
                          </a:ln>
                        </pic:spPr>
                      </pic:pic>
                    </a:graphicData>
                  </a:graphic>
                </wp:inline>
              </w:drawing>
            </w:r>
          </w:p>
        </w:tc>
      </w:tr>
      <w:tr w:rsidR="00314ED8" w:rsidTr="00D15ACE">
        <w:tc>
          <w:tcPr>
            <w:tcW w:w="4428" w:type="dxa"/>
          </w:tcPr>
          <w:p w:rsidR="00314ED8" w:rsidRDefault="00314ED8" w:rsidP="003300C1">
            <w:r>
              <w:rPr>
                <w:noProof/>
                <w:lang w:eastAsia="en-GB"/>
              </w:rPr>
              <w:drawing>
                <wp:inline distT="0" distB="0" distL="0" distR="0">
                  <wp:extent cx="2809875" cy="210740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817432" cy="2113075"/>
                          </a:xfrm>
                          <a:prstGeom prst="rect">
                            <a:avLst/>
                          </a:prstGeom>
                          <a:noFill/>
                          <a:ln w="9525">
                            <a:noFill/>
                            <a:miter lim="800000"/>
                            <a:headEnd/>
                            <a:tailEnd/>
                          </a:ln>
                        </pic:spPr>
                      </pic:pic>
                    </a:graphicData>
                  </a:graphic>
                </wp:inline>
              </w:drawing>
            </w:r>
          </w:p>
        </w:tc>
        <w:tc>
          <w:tcPr>
            <w:tcW w:w="4428" w:type="dxa"/>
          </w:tcPr>
          <w:p w:rsidR="00314ED8" w:rsidRDefault="00D15ACE" w:rsidP="00D15ACE">
            <w:pPr>
              <w:keepNext/>
            </w:pPr>
            <w:r>
              <w:rPr>
                <w:noProof/>
                <w:lang w:eastAsia="en-GB"/>
              </w:rPr>
              <w:drawing>
                <wp:inline distT="0" distB="0" distL="0" distR="0">
                  <wp:extent cx="2857500" cy="21431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tc>
      </w:tr>
    </w:tbl>
    <w:p w:rsidR="00314ED8" w:rsidRPr="00DD6B30" w:rsidRDefault="00D15ACE" w:rsidP="00DD6B30">
      <w:pPr>
        <w:pStyle w:val="Caption"/>
      </w:pPr>
      <w:bookmarkStart w:id="6" w:name="_Ref386577152"/>
      <w:r w:rsidRPr="00DD6B30">
        <w:t xml:space="preserve">Figure </w:t>
      </w:r>
      <w:fldSimple w:instr=" SEQ Figure \* ARABIC ">
        <w:r w:rsidR="0098030D">
          <w:rPr>
            <w:noProof/>
          </w:rPr>
          <w:t>1</w:t>
        </w:r>
      </w:fldSimple>
      <w:bookmarkEnd w:id="6"/>
      <w:r w:rsidRPr="00DD6B30">
        <w:t>: Average degree distribution of close friends for t=1...4</w:t>
      </w:r>
    </w:p>
    <w:p w:rsidR="00AF2C28" w:rsidRDefault="00AF2C28" w:rsidP="00BB45CE">
      <w:r>
        <w:t xml:space="preserve">The Friends and Family network appears to be assortative as shown in </w:t>
      </w:r>
      <w:r w:rsidR="00C3534F">
        <w:fldChar w:fldCharType="begin"/>
      </w:r>
      <w:r w:rsidR="00723096">
        <w:instrText xml:space="preserve"> REF _Ref386579732 \h </w:instrText>
      </w:r>
      <w:r w:rsidR="00C3534F">
        <w:fldChar w:fldCharType="separate"/>
      </w:r>
      <w:r w:rsidR="00723096">
        <w:t xml:space="preserve">Figure </w:t>
      </w:r>
      <w:r w:rsidR="00723096">
        <w:rPr>
          <w:noProof/>
        </w:rPr>
        <w:t>2</w:t>
      </w:r>
      <w:r w:rsidR="00C3534F">
        <w:fldChar w:fldCharType="end"/>
      </w:r>
      <w:r w:rsidR="00723096">
        <w:t>.</w:t>
      </w:r>
    </w:p>
    <w:p w:rsidR="00BB45CE" w:rsidRDefault="00AF2C28" w:rsidP="00BB45CE">
      <w:r>
        <w:t xml:space="preserve"> </w:t>
      </w:r>
    </w:p>
    <w:p w:rsidR="0098030D" w:rsidRDefault="0098030D" w:rsidP="0098030D">
      <w:pPr>
        <w:keepNext/>
        <w:jc w:val="center"/>
      </w:pPr>
      <w:r>
        <w:rPr>
          <w:noProof/>
          <w:lang w:eastAsia="en-GB"/>
        </w:rPr>
        <w:lastRenderedPageBreak/>
        <w:drawing>
          <wp:inline distT="0" distB="0" distL="0" distR="0">
            <wp:extent cx="2952750" cy="2214562"/>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958836" cy="2219127"/>
                    </a:xfrm>
                    <a:prstGeom prst="rect">
                      <a:avLst/>
                    </a:prstGeom>
                    <a:noFill/>
                    <a:ln w="9525">
                      <a:noFill/>
                      <a:miter lim="800000"/>
                      <a:headEnd/>
                      <a:tailEnd/>
                    </a:ln>
                  </pic:spPr>
                </pic:pic>
              </a:graphicData>
            </a:graphic>
          </wp:inline>
        </w:drawing>
      </w:r>
    </w:p>
    <w:p w:rsidR="00AF2C28" w:rsidRDefault="0098030D" w:rsidP="0098030D">
      <w:pPr>
        <w:pStyle w:val="Caption"/>
      </w:pPr>
      <w:bookmarkStart w:id="7" w:name="_Ref386579732"/>
      <w:r>
        <w:t xml:space="preserve">Figure </w:t>
      </w:r>
      <w:fldSimple w:instr=" SEQ Figure \* ARABIC ">
        <w:r>
          <w:rPr>
            <w:noProof/>
          </w:rPr>
          <w:t>2</w:t>
        </w:r>
      </w:fldSimple>
      <w:bookmarkEnd w:id="7"/>
      <w:r>
        <w:t xml:space="preserve">: </w:t>
      </w:r>
      <w:r w:rsidR="00E7232B">
        <w:t xml:space="preserve">Friends and Family Network </w:t>
      </w:r>
      <w:r>
        <w:t>Assortativity at t=1</w:t>
      </w:r>
    </w:p>
    <w:p w:rsidR="009A42A9" w:rsidRPr="009A42A9" w:rsidRDefault="009A42A9" w:rsidP="009A42A9"/>
    <w:p w:rsidR="0098030D" w:rsidRDefault="0098030D" w:rsidP="00BB45CE"/>
    <w:p w:rsidR="0071040B" w:rsidRDefault="0071040B" w:rsidP="00BB45CE">
      <w:pPr>
        <w:rPr>
          <w:color w:val="FF0000"/>
        </w:rPr>
      </w:pPr>
      <w:r w:rsidRPr="0071040B">
        <w:rPr>
          <w:color w:val="FF0000"/>
        </w:rPr>
        <w:t>[Local clustering to be included]</w:t>
      </w:r>
    </w:p>
    <w:p w:rsidR="001857D7" w:rsidRDefault="001857D7" w:rsidP="00BB45CE">
      <w:pPr>
        <w:rPr>
          <w:color w:val="FF0000"/>
        </w:rPr>
      </w:pPr>
      <w:r>
        <w:rPr>
          <w:color w:val="FF0000"/>
        </w:rPr>
        <w:t>[Fitting of degree distribution non random graph]</w:t>
      </w:r>
    </w:p>
    <w:p w:rsidR="00EC19B2" w:rsidRDefault="00EC19B2" w:rsidP="00EC19B2">
      <w:pPr>
        <w:rPr>
          <w:color w:val="FF0000"/>
        </w:rPr>
      </w:pPr>
      <w:r w:rsidRPr="0071040B">
        <w:rPr>
          <w:color w:val="FF0000"/>
        </w:rPr>
        <w:t>[</w:t>
      </w:r>
      <w:r>
        <w:rPr>
          <w:color w:val="FF0000"/>
        </w:rPr>
        <w:t>BMI distribution</w:t>
      </w:r>
      <w:r w:rsidRPr="0071040B">
        <w:rPr>
          <w:color w:val="FF0000"/>
        </w:rPr>
        <w:t>]</w:t>
      </w:r>
    </w:p>
    <w:p w:rsidR="00A36EA2" w:rsidRPr="0071040B" w:rsidRDefault="00A36EA2" w:rsidP="00EC19B2">
      <w:pPr>
        <w:rPr>
          <w:color w:val="FF0000"/>
        </w:rPr>
      </w:pPr>
    </w:p>
    <w:p w:rsidR="003215BC" w:rsidRDefault="003215BC" w:rsidP="003215BC">
      <w:pPr>
        <w:rPr>
          <w:color w:val="FF0000"/>
        </w:rPr>
      </w:pPr>
      <w:r w:rsidRPr="0071040B">
        <w:rPr>
          <w:color w:val="FF0000"/>
        </w:rPr>
        <w:t>[</w:t>
      </w:r>
      <w:r>
        <w:rPr>
          <w:color w:val="FF0000"/>
        </w:rPr>
        <w:t>Regression result</w:t>
      </w:r>
      <w:r w:rsidRPr="0071040B">
        <w:rPr>
          <w:color w:val="FF0000"/>
        </w:rPr>
        <w:t>]</w:t>
      </w:r>
    </w:p>
    <w:p w:rsidR="00E9498A" w:rsidRDefault="00E9498A" w:rsidP="00E9498A">
      <w:pPr>
        <w:pStyle w:val="ListParagraph"/>
        <w:numPr>
          <w:ilvl w:val="0"/>
          <w:numId w:val="1"/>
        </w:numPr>
        <w:rPr>
          <w:color w:val="FF0000"/>
        </w:rPr>
      </w:pPr>
      <w:r>
        <w:rPr>
          <w:color w:val="FF0000"/>
        </w:rPr>
        <w:t>be clear on cause</w:t>
      </w:r>
    </w:p>
    <w:p w:rsidR="004D28AF" w:rsidRPr="00E9498A" w:rsidRDefault="004D28AF" w:rsidP="00E9498A">
      <w:pPr>
        <w:pStyle w:val="ListParagraph"/>
        <w:numPr>
          <w:ilvl w:val="0"/>
          <w:numId w:val="1"/>
        </w:numPr>
        <w:rPr>
          <w:color w:val="FF0000"/>
        </w:rPr>
      </w:pPr>
      <w:r>
        <w:rPr>
          <w:color w:val="FF0000"/>
        </w:rPr>
        <w:t>Have clear figures</w:t>
      </w:r>
    </w:p>
    <w:p w:rsidR="00A36EA2" w:rsidRDefault="00A36EA2" w:rsidP="00A36EA2">
      <w:pPr>
        <w:rPr>
          <w:color w:val="FF0000"/>
        </w:rPr>
      </w:pPr>
      <w:r w:rsidRPr="0071040B">
        <w:rPr>
          <w:color w:val="FF0000"/>
        </w:rPr>
        <w:t>[</w:t>
      </w:r>
      <w:r>
        <w:rPr>
          <w:color w:val="FF0000"/>
        </w:rPr>
        <w:t>Simulation either based on actual results or not</w:t>
      </w:r>
      <w:r w:rsidRPr="0071040B">
        <w:rPr>
          <w:color w:val="FF0000"/>
        </w:rPr>
        <w:t>]</w:t>
      </w:r>
    </w:p>
    <w:p w:rsidR="00EC19B2" w:rsidRDefault="00A36EA2" w:rsidP="00A36EA2">
      <w:pPr>
        <w:rPr>
          <w:color w:val="FF0000"/>
        </w:rPr>
      </w:pPr>
      <w:r w:rsidRPr="0071040B">
        <w:rPr>
          <w:color w:val="FF0000"/>
        </w:rPr>
        <w:t xml:space="preserve"> </w:t>
      </w:r>
      <w:r w:rsidR="003215BC" w:rsidRPr="0071040B">
        <w:rPr>
          <w:color w:val="FF0000"/>
        </w:rPr>
        <w:t>[</w:t>
      </w:r>
      <w:r w:rsidR="003215BC">
        <w:rPr>
          <w:color w:val="FF0000"/>
        </w:rPr>
        <w:t>Society implication</w:t>
      </w:r>
      <w:r w:rsidR="003215BC" w:rsidRPr="0071040B">
        <w:rPr>
          <w:color w:val="FF0000"/>
        </w:rPr>
        <w:t>]</w:t>
      </w:r>
    </w:p>
    <w:p w:rsidR="00D148E1" w:rsidRDefault="00D148E1" w:rsidP="00A36EA2">
      <w:pPr>
        <w:rPr>
          <w:color w:val="FF0000"/>
        </w:rPr>
      </w:pPr>
      <w:r>
        <w:rPr>
          <w:color w:val="FF0000"/>
        </w:rPr>
        <w:t>Limitations</w:t>
      </w:r>
    </w:p>
    <w:p w:rsidR="003215BC" w:rsidRPr="00D148E1" w:rsidRDefault="003215BC" w:rsidP="00D148E1">
      <w:pPr>
        <w:pStyle w:val="ListParagraph"/>
        <w:numPr>
          <w:ilvl w:val="1"/>
          <w:numId w:val="2"/>
        </w:numPr>
        <w:rPr>
          <w:color w:val="FF0000"/>
        </w:rPr>
      </w:pPr>
      <w:r w:rsidRPr="00D148E1">
        <w:rPr>
          <w:color w:val="FF0000"/>
        </w:rPr>
        <w:t>[Homophily, social influence]</w:t>
      </w:r>
    </w:p>
    <w:p w:rsidR="00E9498A" w:rsidRPr="00D148E1" w:rsidRDefault="00D148E1" w:rsidP="00D148E1">
      <w:pPr>
        <w:pStyle w:val="ListParagraph"/>
        <w:numPr>
          <w:ilvl w:val="1"/>
          <w:numId w:val="2"/>
        </w:numPr>
        <w:rPr>
          <w:color w:val="FF0000"/>
        </w:rPr>
      </w:pPr>
      <w:r w:rsidRPr="00D148E1">
        <w:rPr>
          <w:color w:val="FF0000"/>
        </w:rPr>
        <w:t>[Sample not representative of the society]</w:t>
      </w:r>
    </w:p>
    <w:p w:rsidR="003215BC" w:rsidRPr="0071040B" w:rsidRDefault="003215BC" w:rsidP="00BB45CE">
      <w:pPr>
        <w:rPr>
          <w:color w:val="FF0000"/>
        </w:rPr>
      </w:pPr>
    </w:p>
    <w:p w:rsidR="00BB45CE" w:rsidRPr="006714D2" w:rsidRDefault="00BB45CE" w:rsidP="00BB45CE">
      <w:pPr>
        <w:pStyle w:val="Heading1"/>
      </w:pPr>
      <w:r w:rsidRPr="006714D2">
        <w:t>Summary and Outlook</w:t>
      </w:r>
    </w:p>
    <w:p w:rsidR="00BB45CE" w:rsidRPr="006714D2" w:rsidRDefault="00BB45CE" w:rsidP="00BB45CE"/>
    <w:p w:rsidR="00BB45CE" w:rsidRPr="006714D2" w:rsidRDefault="00BB45CE" w:rsidP="00BB45CE">
      <w:pPr>
        <w:pStyle w:val="Heading1"/>
      </w:pPr>
      <w:r w:rsidRPr="006714D2">
        <w:t>References</w:t>
      </w:r>
    </w:p>
    <w:p w:rsidR="002A1777" w:rsidRPr="002A1777" w:rsidRDefault="00C3534F">
      <w:pPr>
        <w:pStyle w:val="NormalWeb"/>
        <w:ind w:left="480" w:hanging="480"/>
        <w:divId w:val="1672366652"/>
        <w:rPr>
          <w:noProof/>
        </w:rPr>
      </w:pPr>
      <w:r>
        <w:rPr>
          <w:b/>
        </w:rPr>
        <w:fldChar w:fldCharType="begin" w:fldLock="1"/>
      </w:r>
      <w:r w:rsidR="003068E9">
        <w:rPr>
          <w:b/>
        </w:rPr>
        <w:instrText xml:space="preserve">ADDIN Mendeley Bibliography CSL_BIBLIOGRAPHY </w:instrText>
      </w:r>
      <w:r>
        <w:rPr>
          <w:b/>
        </w:rPr>
        <w:fldChar w:fldCharType="separate"/>
      </w:r>
      <w:r w:rsidR="002A1777" w:rsidRPr="002A1777">
        <w:rPr>
          <w:noProof/>
        </w:rPr>
        <w:t xml:space="preserve">Aharony, N., Pan, W., Ip, C., Khayal, I., &amp; Pentland, A. (2011). Social fMRI: Investigating and shaping social mechanisms in the real world. </w:t>
      </w:r>
      <w:r w:rsidR="002A1777" w:rsidRPr="002A1777">
        <w:rPr>
          <w:i/>
          <w:iCs/>
          <w:noProof/>
        </w:rPr>
        <w:t>Pervasive and Mobile Computing</w:t>
      </w:r>
      <w:r w:rsidR="002A1777" w:rsidRPr="002A1777">
        <w:rPr>
          <w:noProof/>
        </w:rPr>
        <w:t xml:space="preserve">, </w:t>
      </w:r>
      <w:r w:rsidR="002A1777" w:rsidRPr="002A1777">
        <w:rPr>
          <w:i/>
          <w:iCs/>
          <w:noProof/>
        </w:rPr>
        <w:t>7</w:t>
      </w:r>
      <w:r w:rsidR="002A1777" w:rsidRPr="002A1777">
        <w:rPr>
          <w:noProof/>
        </w:rPr>
        <w:t>(6), 643–659.</w:t>
      </w:r>
    </w:p>
    <w:p w:rsidR="002A1777" w:rsidRPr="002A1777" w:rsidRDefault="002A1777">
      <w:pPr>
        <w:pStyle w:val="NormalWeb"/>
        <w:ind w:left="480" w:hanging="480"/>
        <w:divId w:val="1672366652"/>
        <w:rPr>
          <w:noProof/>
        </w:rPr>
      </w:pPr>
      <w:r w:rsidRPr="002A1777">
        <w:rPr>
          <w:noProof/>
        </w:rPr>
        <w:t xml:space="preserve">Flegal, K. M., Williamson, D. F., Pamuk, E. R., &amp; Rosenberg, H. M. (2004). Estimating deaths attributable to obesity in the United States. </w:t>
      </w:r>
      <w:r w:rsidRPr="002A1777">
        <w:rPr>
          <w:i/>
          <w:iCs/>
          <w:noProof/>
        </w:rPr>
        <w:t>American Journal of Public Health</w:t>
      </w:r>
      <w:r w:rsidRPr="002A1777">
        <w:rPr>
          <w:noProof/>
        </w:rPr>
        <w:t xml:space="preserve">, </w:t>
      </w:r>
      <w:r w:rsidRPr="002A1777">
        <w:rPr>
          <w:i/>
          <w:iCs/>
          <w:noProof/>
        </w:rPr>
        <w:t>94</w:t>
      </w:r>
      <w:r w:rsidRPr="002A1777">
        <w:rPr>
          <w:noProof/>
        </w:rPr>
        <w:t>(9), 1486.</w:t>
      </w:r>
    </w:p>
    <w:p w:rsidR="002A1777" w:rsidRPr="002A1777" w:rsidRDefault="002A1777">
      <w:pPr>
        <w:pStyle w:val="NormalWeb"/>
        <w:ind w:left="480" w:hanging="480"/>
        <w:divId w:val="1672366652"/>
        <w:rPr>
          <w:noProof/>
        </w:rPr>
      </w:pPr>
      <w:r w:rsidRPr="002A1777">
        <w:rPr>
          <w:noProof/>
        </w:rPr>
        <w:lastRenderedPageBreak/>
        <w:t xml:space="preserve">Hill, A. L., Rand, D. G., Nowak, M. A., &amp; Christakis, N. A. (2010). Infectious disease modeling of social contagion in networks. </w:t>
      </w:r>
      <w:r w:rsidRPr="002A1777">
        <w:rPr>
          <w:i/>
          <w:iCs/>
          <w:noProof/>
        </w:rPr>
        <w:t>PLoS Computational Biology</w:t>
      </w:r>
      <w:r w:rsidRPr="002A1777">
        <w:rPr>
          <w:noProof/>
        </w:rPr>
        <w:t xml:space="preserve">, </w:t>
      </w:r>
      <w:r w:rsidRPr="002A1777">
        <w:rPr>
          <w:i/>
          <w:iCs/>
          <w:noProof/>
        </w:rPr>
        <w:t>6</w:t>
      </w:r>
      <w:r w:rsidRPr="002A1777">
        <w:rPr>
          <w:noProof/>
        </w:rPr>
        <w:t>(11), e1000968.</w:t>
      </w:r>
    </w:p>
    <w:p w:rsidR="002A1777" w:rsidRPr="002A1777" w:rsidRDefault="002A1777">
      <w:pPr>
        <w:pStyle w:val="NormalWeb"/>
        <w:ind w:left="480" w:hanging="480"/>
        <w:divId w:val="1672366652"/>
        <w:rPr>
          <w:noProof/>
        </w:rPr>
      </w:pPr>
      <w:r w:rsidRPr="004270B9">
        <w:rPr>
          <w:noProof/>
          <w:lang w:val="de-DE"/>
        </w:rPr>
        <w:t xml:space="preserve">Kermack, W. O., &amp; McKendrick, A. G. (1932). </w:t>
      </w:r>
      <w:r w:rsidRPr="002A1777">
        <w:rPr>
          <w:noProof/>
        </w:rPr>
        <w:t xml:space="preserve">Contributions to the mathematical theory of epidemics. II. The problem of endemicity. </w:t>
      </w:r>
      <w:r w:rsidRPr="002A1777">
        <w:rPr>
          <w:i/>
          <w:iCs/>
          <w:noProof/>
        </w:rPr>
        <w:t>Proceedings of the Royal Society of London. Series A</w:t>
      </w:r>
      <w:r w:rsidRPr="002A1777">
        <w:rPr>
          <w:noProof/>
        </w:rPr>
        <w:t xml:space="preserve">, </w:t>
      </w:r>
      <w:r w:rsidRPr="002A1777">
        <w:rPr>
          <w:i/>
          <w:iCs/>
          <w:noProof/>
        </w:rPr>
        <w:t>138</w:t>
      </w:r>
      <w:r w:rsidRPr="002A1777">
        <w:rPr>
          <w:noProof/>
        </w:rPr>
        <w:t>(834), 55–83.</w:t>
      </w:r>
    </w:p>
    <w:p w:rsidR="002A1777" w:rsidRPr="002A1777" w:rsidRDefault="002A1777">
      <w:pPr>
        <w:pStyle w:val="NormalWeb"/>
        <w:ind w:left="480" w:hanging="480"/>
        <w:divId w:val="1672366652"/>
        <w:rPr>
          <w:noProof/>
        </w:rPr>
      </w:pPr>
      <w:r w:rsidRPr="002A1777">
        <w:rPr>
          <w:noProof/>
        </w:rPr>
        <w:t xml:space="preserve">Scully, T. (2014). Public health: Society at large. </w:t>
      </w:r>
      <w:r w:rsidRPr="002A1777">
        <w:rPr>
          <w:i/>
          <w:iCs/>
          <w:noProof/>
        </w:rPr>
        <w:t>Nature</w:t>
      </w:r>
      <w:r w:rsidRPr="002A1777">
        <w:rPr>
          <w:noProof/>
        </w:rPr>
        <w:t xml:space="preserve">, </w:t>
      </w:r>
      <w:r w:rsidRPr="002A1777">
        <w:rPr>
          <w:i/>
          <w:iCs/>
          <w:noProof/>
        </w:rPr>
        <w:t>508</w:t>
      </w:r>
      <w:r w:rsidRPr="002A1777">
        <w:rPr>
          <w:noProof/>
        </w:rPr>
        <w:t>(7496), S50–S51. Retrieved from http://dx.doi.org/10.1038/508S50a</w:t>
      </w:r>
    </w:p>
    <w:p w:rsidR="002A1777" w:rsidRPr="002A1777" w:rsidRDefault="002A1777">
      <w:pPr>
        <w:pStyle w:val="NormalWeb"/>
        <w:ind w:left="480" w:hanging="480"/>
        <w:divId w:val="1672366652"/>
        <w:rPr>
          <w:noProof/>
        </w:rPr>
      </w:pPr>
      <w:r w:rsidRPr="002A1777">
        <w:rPr>
          <w:noProof/>
        </w:rPr>
        <w:t xml:space="preserve">Shalizi, C. R., &amp; Thomas, A. C. (2011). Homophily and contagion are generically confounded in observational social network studies. </w:t>
      </w:r>
      <w:r w:rsidRPr="002A1777">
        <w:rPr>
          <w:i/>
          <w:iCs/>
          <w:noProof/>
        </w:rPr>
        <w:t>Sociological Methods &amp; Research</w:t>
      </w:r>
      <w:r w:rsidRPr="002A1777">
        <w:rPr>
          <w:noProof/>
        </w:rPr>
        <w:t xml:space="preserve">, </w:t>
      </w:r>
      <w:r w:rsidRPr="002A1777">
        <w:rPr>
          <w:i/>
          <w:iCs/>
          <w:noProof/>
        </w:rPr>
        <w:t>40</w:t>
      </w:r>
      <w:r w:rsidRPr="002A1777">
        <w:rPr>
          <w:noProof/>
        </w:rPr>
        <w:t>(2), 211–239.</w:t>
      </w:r>
    </w:p>
    <w:p w:rsidR="002A1777" w:rsidRPr="002A1777" w:rsidRDefault="002A1777">
      <w:pPr>
        <w:pStyle w:val="NormalWeb"/>
        <w:ind w:left="480" w:hanging="480"/>
        <w:divId w:val="1672366652"/>
        <w:rPr>
          <w:noProof/>
        </w:rPr>
      </w:pPr>
      <w:r w:rsidRPr="002A1777">
        <w:rPr>
          <w:noProof/>
        </w:rPr>
        <w:t xml:space="preserve">Smith, K. P., &amp; Christakis, N. A. (2008). Social networks and health. </w:t>
      </w:r>
      <w:r w:rsidRPr="002A1777">
        <w:rPr>
          <w:i/>
          <w:iCs/>
          <w:noProof/>
        </w:rPr>
        <w:t>Annu. Rev. Sociol</w:t>
      </w:r>
      <w:r w:rsidRPr="002A1777">
        <w:rPr>
          <w:noProof/>
        </w:rPr>
        <w:t xml:space="preserve">, </w:t>
      </w:r>
      <w:r w:rsidRPr="002A1777">
        <w:rPr>
          <w:i/>
          <w:iCs/>
          <w:noProof/>
        </w:rPr>
        <w:t>34</w:t>
      </w:r>
      <w:r w:rsidRPr="002A1777">
        <w:rPr>
          <w:noProof/>
        </w:rPr>
        <w:t>, 405–429.</w:t>
      </w:r>
    </w:p>
    <w:p w:rsidR="00BB45CE" w:rsidRPr="006714D2" w:rsidRDefault="00C3534F" w:rsidP="002A1777">
      <w:pPr>
        <w:pStyle w:val="NormalWeb"/>
        <w:ind w:left="480" w:hanging="480"/>
        <w:divId w:val="1786265168"/>
      </w:pPr>
      <w:r>
        <w:rPr>
          <w:b/>
        </w:rPr>
        <w:fldChar w:fldCharType="end"/>
      </w:r>
    </w:p>
    <w:sectPr w:rsidR="00BB45CE" w:rsidRPr="006714D2" w:rsidSect="00BB45CE">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96975"/>
    <w:multiLevelType w:val="hybridMultilevel"/>
    <w:tmpl w:val="0E0C3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60336F"/>
    <w:multiLevelType w:val="hybridMultilevel"/>
    <w:tmpl w:val="F0382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C34889"/>
    <w:rsid w:val="00012704"/>
    <w:rsid w:val="000275E9"/>
    <w:rsid w:val="0006520B"/>
    <w:rsid w:val="00074876"/>
    <w:rsid w:val="0008687C"/>
    <w:rsid w:val="00094118"/>
    <w:rsid w:val="00094BCD"/>
    <w:rsid w:val="000C2682"/>
    <w:rsid w:val="0011311A"/>
    <w:rsid w:val="001331A1"/>
    <w:rsid w:val="0016488A"/>
    <w:rsid w:val="001857D7"/>
    <w:rsid w:val="001C0C19"/>
    <w:rsid w:val="001E0538"/>
    <w:rsid w:val="001F3060"/>
    <w:rsid w:val="002062FB"/>
    <w:rsid w:val="002363F4"/>
    <w:rsid w:val="0025730C"/>
    <w:rsid w:val="002735E0"/>
    <w:rsid w:val="00280C15"/>
    <w:rsid w:val="002A1777"/>
    <w:rsid w:val="002B7B5D"/>
    <w:rsid w:val="002C245A"/>
    <w:rsid w:val="002C4DF8"/>
    <w:rsid w:val="002F07D5"/>
    <w:rsid w:val="00304FC9"/>
    <w:rsid w:val="003068E9"/>
    <w:rsid w:val="00314ED8"/>
    <w:rsid w:val="003159B5"/>
    <w:rsid w:val="00320292"/>
    <w:rsid w:val="003215BC"/>
    <w:rsid w:val="003300C1"/>
    <w:rsid w:val="00374C0C"/>
    <w:rsid w:val="00380414"/>
    <w:rsid w:val="00393212"/>
    <w:rsid w:val="00396E7B"/>
    <w:rsid w:val="003D7EB8"/>
    <w:rsid w:val="003E004D"/>
    <w:rsid w:val="003F16C7"/>
    <w:rsid w:val="003F1759"/>
    <w:rsid w:val="004019CE"/>
    <w:rsid w:val="004051F4"/>
    <w:rsid w:val="00415F14"/>
    <w:rsid w:val="004270B9"/>
    <w:rsid w:val="0045629C"/>
    <w:rsid w:val="004674D2"/>
    <w:rsid w:val="00493A2E"/>
    <w:rsid w:val="004A0B7B"/>
    <w:rsid w:val="004A4527"/>
    <w:rsid w:val="004D28AF"/>
    <w:rsid w:val="004D53BB"/>
    <w:rsid w:val="00505E30"/>
    <w:rsid w:val="00506217"/>
    <w:rsid w:val="00510497"/>
    <w:rsid w:val="00513457"/>
    <w:rsid w:val="00524644"/>
    <w:rsid w:val="00533439"/>
    <w:rsid w:val="00537630"/>
    <w:rsid w:val="00564F69"/>
    <w:rsid w:val="00566E50"/>
    <w:rsid w:val="005D47C6"/>
    <w:rsid w:val="005E172A"/>
    <w:rsid w:val="00617A4F"/>
    <w:rsid w:val="00651DD9"/>
    <w:rsid w:val="0065538D"/>
    <w:rsid w:val="006570AC"/>
    <w:rsid w:val="00695C31"/>
    <w:rsid w:val="006B7BAE"/>
    <w:rsid w:val="006E48AC"/>
    <w:rsid w:val="007046E9"/>
    <w:rsid w:val="00705922"/>
    <w:rsid w:val="0071040B"/>
    <w:rsid w:val="00723096"/>
    <w:rsid w:val="00730879"/>
    <w:rsid w:val="00796534"/>
    <w:rsid w:val="007A0FE3"/>
    <w:rsid w:val="007A2F79"/>
    <w:rsid w:val="007D6F10"/>
    <w:rsid w:val="007D76A2"/>
    <w:rsid w:val="007E3519"/>
    <w:rsid w:val="007F49B8"/>
    <w:rsid w:val="00845D27"/>
    <w:rsid w:val="00851E2D"/>
    <w:rsid w:val="00871781"/>
    <w:rsid w:val="00874179"/>
    <w:rsid w:val="00885A11"/>
    <w:rsid w:val="008A228C"/>
    <w:rsid w:val="008A318C"/>
    <w:rsid w:val="008A5823"/>
    <w:rsid w:val="008E1C9A"/>
    <w:rsid w:val="008F5795"/>
    <w:rsid w:val="00911DB6"/>
    <w:rsid w:val="00933EA3"/>
    <w:rsid w:val="00952CDF"/>
    <w:rsid w:val="009550DE"/>
    <w:rsid w:val="00964163"/>
    <w:rsid w:val="0098030D"/>
    <w:rsid w:val="009A42A9"/>
    <w:rsid w:val="009B3FC3"/>
    <w:rsid w:val="009B57F1"/>
    <w:rsid w:val="009D7A27"/>
    <w:rsid w:val="009F3D44"/>
    <w:rsid w:val="00A17EC4"/>
    <w:rsid w:val="00A32492"/>
    <w:rsid w:val="00A362D2"/>
    <w:rsid w:val="00A36EA2"/>
    <w:rsid w:val="00A416FB"/>
    <w:rsid w:val="00A75405"/>
    <w:rsid w:val="00A77BE2"/>
    <w:rsid w:val="00A81259"/>
    <w:rsid w:val="00AB750A"/>
    <w:rsid w:val="00AD6A0D"/>
    <w:rsid w:val="00AF2C28"/>
    <w:rsid w:val="00AF6C7A"/>
    <w:rsid w:val="00B03E55"/>
    <w:rsid w:val="00B16A4D"/>
    <w:rsid w:val="00B17A76"/>
    <w:rsid w:val="00B546C7"/>
    <w:rsid w:val="00B65EBE"/>
    <w:rsid w:val="00B75A41"/>
    <w:rsid w:val="00B76A3B"/>
    <w:rsid w:val="00B81BC7"/>
    <w:rsid w:val="00B83784"/>
    <w:rsid w:val="00B847D2"/>
    <w:rsid w:val="00BA45F4"/>
    <w:rsid w:val="00BB45CE"/>
    <w:rsid w:val="00BE0D7A"/>
    <w:rsid w:val="00BE6F9E"/>
    <w:rsid w:val="00BF6ECB"/>
    <w:rsid w:val="00C34889"/>
    <w:rsid w:val="00C3534F"/>
    <w:rsid w:val="00C503CF"/>
    <w:rsid w:val="00C90AC7"/>
    <w:rsid w:val="00C92593"/>
    <w:rsid w:val="00CA67F2"/>
    <w:rsid w:val="00CB6342"/>
    <w:rsid w:val="00CB6585"/>
    <w:rsid w:val="00CE6FE5"/>
    <w:rsid w:val="00CF0E51"/>
    <w:rsid w:val="00D148E1"/>
    <w:rsid w:val="00D15ACE"/>
    <w:rsid w:val="00D31BE5"/>
    <w:rsid w:val="00D60E8A"/>
    <w:rsid w:val="00DB6F9B"/>
    <w:rsid w:val="00DB74F8"/>
    <w:rsid w:val="00DC4852"/>
    <w:rsid w:val="00DC7D11"/>
    <w:rsid w:val="00DD6B30"/>
    <w:rsid w:val="00DE141B"/>
    <w:rsid w:val="00E01220"/>
    <w:rsid w:val="00E06566"/>
    <w:rsid w:val="00E4442E"/>
    <w:rsid w:val="00E50ED1"/>
    <w:rsid w:val="00E5658C"/>
    <w:rsid w:val="00E7232B"/>
    <w:rsid w:val="00E9498A"/>
    <w:rsid w:val="00E9648E"/>
    <w:rsid w:val="00EA5F74"/>
    <w:rsid w:val="00EB349B"/>
    <w:rsid w:val="00EC19B2"/>
    <w:rsid w:val="00F15CC6"/>
    <w:rsid w:val="00F667AA"/>
    <w:rsid w:val="00F906C3"/>
    <w:rsid w:val="00F94EBE"/>
    <w:rsid w:val="00FC5F20"/>
    <w:rsid w:val="00FD62A9"/>
    <w:rsid w:val="00FF2AFF"/>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E6F9E"/>
    <w:rPr>
      <w:sz w:val="24"/>
      <w:szCs w:val="24"/>
      <w:lang w:eastAsia="en-US"/>
    </w:rPr>
  </w:style>
  <w:style w:type="paragraph" w:styleId="Heading1">
    <w:name w:val="heading 1"/>
    <w:basedOn w:val="Normal"/>
    <w:next w:val="Normal"/>
    <w:uiPriority w:val="9"/>
    <w:qFormat/>
    <w:rsid w:val="006714D2"/>
    <w:pPr>
      <w:keepNext/>
      <w:spacing w:before="240" w:after="60"/>
      <w:outlineLvl w:val="0"/>
    </w:pPr>
    <w:rPr>
      <w:rFonts w:ascii="Arial" w:hAnsi="Arial"/>
      <w:b/>
      <w:kern w:val="32"/>
      <w:sz w:val="32"/>
      <w:szCs w:val="32"/>
    </w:rPr>
  </w:style>
  <w:style w:type="paragraph" w:styleId="Heading2">
    <w:name w:val="heading 2"/>
    <w:basedOn w:val="Normal"/>
    <w:next w:val="Normal"/>
    <w:link w:val="Heading2Char"/>
    <w:uiPriority w:val="9"/>
    <w:semiHidden/>
    <w:unhideWhenUsed/>
    <w:qFormat/>
    <w:rsid w:val="00E5658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uiPriority w:val="59"/>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5658C"/>
    <w:rPr>
      <w:rFonts w:ascii="Cambria" w:eastAsia="Times New Roman" w:hAnsi="Cambria" w:cs="Times New Roman"/>
      <w:b/>
      <w:bCs/>
      <w:i/>
      <w:iCs/>
      <w:sz w:val="28"/>
      <w:szCs w:val="28"/>
      <w:lang w:eastAsia="en-US"/>
    </w:rPr>
  </w:style>
  <w:style w:type="paragraph" w:styleId="Caption">
    <w:name w:val="caption"/>
    <w:basedOn w:val="Normal"/>
    <w:next w:val="Normal"/>
    <w:uiPriority w:val="35"/>
    <w:unhideWhenUsed/>
    <w:qFormat/>
    <w:rsid w:val="00DD6B30"/>
    <w:pPr>
      <w:spacing w:after="200"/>
      <w:ind w:firstLine="1701"/>
    </w:pPr>
    <w:rPr>
      <w:rFonts w:eastAsia="Calibri"/>
      <w:bCs/>
      <w:sz w:val="22"/>
      <w:szCs w:val="22"/>
    </w:rPr>
  </w:style>
  <w:style w:type="character" w:styleId="Emphasis">
    <w:name w:val="Emphasis"/>
    <w:basedOn w:val="DefaultParagraphFont"/>
    <w:uiPriority w:val="20"/>
    <w:qFormat/>
    <w:rsid w:val="00E5658C"/>
    <w:rPr>
      <w:i/>
      <w:iCs/>
    </w:rPr>
  </w:style>
  <w:style w:type="character" w:styleId="Strong">
    <w:name w:val="Strong"/>
    <w:basedOn w:val="DefaultParagraphFont"/>
    <w:uiPriority w:val="22"/>
    <w:qFormat/>
    <w:rsid w:val="00E5658C"/>
    <w:rPr>
      <w:b/>
      <w:bCs/>
    </w:rPr>
  </w:style>
  <w:style w:type="paragraph" w:styleId="Subtitle">
    <w:name w:val="Subtitle"/>
    <w:basedOn w:val="Normal"/>
    <w:next w:val="Normal"/>
    <w:link w:val="SubtitleChar"/>
    <w:uiPriority w:val="11"/>
    <w:qFormat/>
    <w:rsid w:val="007F49B8"/>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F49B8"/>
    <w:rPr>
      <w:rFonts w:ascii="Cambria" w:eastAsia="Times New Roman" w:hAnsi="Cambria" w:cs="Times New Roman"/>
      <w:sz w:val="24"/>
      <w:szCs w:val="24"/>
      <w:lang w:eastAsia="en-US"/>
    </w:rPr>
  </w:style>
  <w:style w:type="paragraph" w:customStyle="1" w:styleId="Equation">
    <w:name w:val="Equation"/>
    <w:basedOn w:val="Normal"/>
    <w:link w:val="EquationChar"/>
    <w:qFormat/>
    <w:rsid w:val="00DC7D11"/>
    <w:pPr>
      <w:tabs>
        <w:tab w:val="center" w:pos="4536"/>
        <w:tab w:val="right" w:pos="9072"/>
      </w:tabs>
      <w:spacing w:after="200" w:line="276" w:lineRule="auto"/>
      <w:jc w:val="center"/>
    </w:pPr>
    <w:rPr>
      <w:rFonts w:ascii="Cambria Math" w:eastAsia="Calibri" w:cs="Arial"/>
      <w:szCs w:val="20"/>
    </w:rPr>
  </w:style>
  <w:style w:type="character" w:customStyle="1" w:styleId="EquationChar">
    <w:name w:val="Equation Char"/>
    <w:basedOn w:val="DefaultParagraphFont"/>
    <w:link w:val="Equation"/>
    <w:rsid w:val="00DC7D11"/>
    <w:rPr>
      <w:rFonts w:ascii="Cambria Math" w:eastAsia="Calibri" w:cs="Arial"/>
      <w:sz w:val="24"/>
      <w:lang w:eastAsia="en-US"/>
    </w:rPr>
  </w:style>
  <w:style w:type="character" w:styleId="PlaceholderText">
    <w:name w:val="Placeholder Text"/>
    <w:basedOn w:val="DefaultParagraphFont"/>
    <w:uiPriority w:val="99"/>
    <w:unhideWhenUsed/>
    <w:rsid w:val="00DC7D11"/>
    <w:rPr>
      <w:color w:val="808080"/>
    </w:rPr>
  </w:style>
  <w:style w:type="paragraph" w:styleId="NormalWeb">
    <w:name w:val="Normal (Web)"/>
    <w:basedOn w:val="Normal"/>
    <w:uiPriority w:val="99"/>
    <w:unhideWhenUsed/>
    <w:rsid w:val="003068E9"/>
    <w:pPr>
      <w:spacing w:before="100" w:beforeAutospacing="1" w:after="100" w:afterAutospacing="1"/>
    </w:pPr>
    <w:rPr>
      <w:rFonts w:eastAsiaTheme="minorEastAsia"/>
      <w:lang w:eastAsia="en-GB"/>
    </w:rPr>
  </w:style>
  <w:style w:type="paragraph" w:styleId="ListParagraph">
    <w:name w:val="List Paragraph"/>
    <w:basedOn w:val="Normal"/>
    <w:uiPriority w:val="72"/>
    <w:qFormat/>
    <w:rsid w:val="00E9498A"/>
    <w:pPr>
      <w:ind w:left="720"/>
      <w:contextualSpacing/>
    </w:pPr>
  </w:style>
</w:styles>
</file>

<file path=word/webSettings.xml><?xml version="1.0" encoding="utf-8"?>
<w:webSettings xmlns:r="http://schemas.openxmlformats.org/officeDocument/2006/relationships" xmlns:w="http://schemas.openxmlformats.org/wordprocessingml/2006/main">
  <w:divs>
    <w:div w:id="292909631">
      <w:bodyDiv w:val="1"/>
      <w:marLeft w:val="0"/>
      <w:marRight w:val="0"/>
      <w:marTop w:val="0"/>
      <w:marBottom w:val="0"/>
      <w:divBdr>
        <w:top w:val="none" w:sz="0" w:space="0" w:color="auto"/>
        <w:left w:val="none" w:sz="0" w:space="0" w:color="auto"/>
        <w:bottom w:val="none" w:sz="0" w:space="0" w:color="auto"/>
        <w:right w:val="none" w:sz="0" w:space="0" w:color="auto"/>
      </w:divBdr>
      <w:divsChild>
        <w:div w:id="711002219">
          <w:marLeft w:val="0"/>
          <w:marRight w:val="0"/>
          <w:marTop w:val="0"/>
          <w:marBottom w:val="0"/>
          <w:divBdr>
            <w:top w:val="none" w:sz="0" w:space="0" w:color="auto"/>
            <w:left w:val="none" w:sz="0" w:space="0" w:color="auto"/>
            <w:bottom w:val="none" w:sz="0" w:space="0" w:color="auto"/>
            <w:right w:val="none" w:sz="0" w:space="0" w:color="auto"/>
          </w:divBdr>
        </w:div>
        <w:div w:id="1910074312">
          <w:marLeft w:val="0"/>
          <w:marRight w:val="0"/>
          <w:marTop w:val="0"/>
          <w:marBottom w:val="0"/>
          <w:divBdr>
            <w:top w:val="none" w:sz="0" w:space="0" w:color="auto"/>
            <w:left w:val="none" w:sz="0" w:space="0" w:color="auto"/>
            <w:bottom w:val="none" w:sz="0" w:space="0" w:color="auto"/>
            <w:right w:val="none" w:sz="0" w:space="0" w:color="auto"/>
          </w:divBdr>
        </w:div>
      </w:divsChild>
    </w:div>
    <w:div w:id="2039744589">
      <w:bodyDiv w:val="1"/>
      <w:marLeft w:val="0"/>
      <w:marRight w:val="0"/>
      <w:marTop w:val="0"/>
      <w:marBottom w:val="0"/>
      <w:divBdr>
        <w:top w:val="none" w:sz="0" w:space="0" w:color="auto"/>
        <w:left w:val="none" w:sz="0" w:space="0" w:color="auto"/>
        <w:bottom w:val="none" w:sz="0" w:space="0" w:color="auto"/>
        <w:right w:val="none" w:sz="0" w:space="0" w:color="auto"/>
      </w:divBdr>
      <w:divsChild>
        <w:div w:id="1277983597">
          <w:marLeft w:val="0"/>
          <w:marRight w:val="0"/>
          <w:marTop w:val="0"/>
          <w:marBottom w:val="0"/>
          <w:divBdr>
            <w:top w:val="none" w:sz="0" w:space="0" w:color="auto"/>
            <w:left w:val="none" w:sz="0" w:space="0" w:color="auto"/>
            <w:bottom w:val="none" w:sz="0" w:space="0" w:color="auto"/>
            <w:right w:val="none" w:sz="0" w:space="0" w:color="auto"/>
          </w:divBdr>
          <w:divsChild>
            <w:div w:id="1838113421">
              <w:marLeft w:val="0"/>
              <w:marRight w:val="0"/>
              <w:marTop w:val="0"/>
              <w:marBottom w:val="0"/>
              <w:divBdr>
                <w:top w:val="none" w:sz="0" w:space="0" w:color="auto"/>
                <w:left w:val="none" w:sz="0" w:space="0" w:color="auto"/>
                <w:bottom w:val="none" w:sz="0" w:space="0" w:color="auto"/>
                <w:right w:val="none" w:sz="0" w:space="0" w:color="auto"/>
              </w:divBdr>
              <w:divsChild>
                <w:div w:id="561253757">
                  <w:marLeft w:val="0"/>
                  <w:marRight w:val="0"/>
                  <w:marTop w:val="0"/>
                  <w:marBottom w:val="0"/>
                  <w:divBdr>
                    <w:top w:val="none" w:sz="0" w:space="0" w:color="auto"/>
                    <w:left w:val="none" w:sz="0" w:space="0" w:color="auto"/>
                    <w:bottom w:val="none" w:sz="0" w:space="0" w:color="auto"/>
                    <w:right w:val="none" w:sz="0" w:space="0" w:color="auto"/>
                  </w:divBdr>
                  <w:divsChild>
                    <w:div w:id="1786265168">
                      <w:marLeft w:val="0"/>
                      <w:marRight w:val="0"/>
                      <w:marTop w:val="0"/>
                      <w:marBottom w:val="0"/>
                      <w:divBdr>
                        <w:top w:val="none" w:sz="0" w:space="0" w:color="auto"/>
                        <w:left w:val="none" w:sz="0" w:space="0" w:color="auto"/>
                        <w:bottom w:val="none" w:sz="0" w:space="0" w:color="auto"/>
                        <w:right w:val="none" w:sz="0" w:space="0" w:color="auto"/>
                      </w:divBdr>
                      <w:divsChild>
                        <w:div w:id="16723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93D40-E1C7-4E92-9575-BF36FC92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11</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20702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Emmanuel</cp:lastModifiedBy>
  <cp:revision>136</cp:revision>
  <cp:lastPrinted>2008-04-28T13:14:00Z</cp:lastPrinted>
  <dcterms:created xsi:type="dcterms:W3CDTF">2014-04-18T13:49:00Z</dcterms:created>
  <dcterms:modified xsi:type="dcterms:W3CDTF">2014-05-06T09:36:00Z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muniche@student.ethz.ch@www.mendeley.com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